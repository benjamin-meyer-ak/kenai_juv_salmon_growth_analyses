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F3A096" w14:textId="33630650" w:rsidR="0098591E" w:rsidRPr="00DA452D" w:rsidRDefault="0098591E" w:rsidP="0098591E">
      <w:pPr>
        <w:spacing w:line="480" w:lineRule="auto"/>
        <w:contextualSpacing/>
        <w:rPr>
          <w:rFonts w:ascii="Arial" w:hAnsi="Arial" w:cs="Arial"/>
          <w:i/>
        </w:rPr>
      </w:pPr>
      <w:commentRangeStart w:id="0"/>
      <w:r>
        <w:rPr>
          <w:rFonts w:ascii="Arial" w:hAnsi="Arial" w:cs="Arial"/>
          <w:b/>
          <w:bCs/>
        </w:rPr>
        <w:t>Impact</w:t>
      </w:r>
      <w:commentRangeEnd w:id="0"/>
      <w:r w:rsidR="00FF5E42">
        <w:rPr>
          <w:rStyle w:val="CommentReference"/>
        </w:rPr>
        <w:commentReference w:id="0"/>
      </w:r>
      <w:r>
        <w:rPr>
          <w:rFonts w:ascii="Arial" w:hAnsi="Arial" w:cs="Arial"/>
          <w:b/>
          <w:bCs/>
        </w:rPr>
        <w:t xml:space="preserve"> Statement</w:t>
      </w:r>
    </w:p>
    <w:p w14:paraId="3FEDC508" w14:textId="24D15AD7" w:rsidR="008D4AB4" w:rsidRDefault="006373A3" w:rsidP="008D4AB4">
      <w:pPr>
        <w:spacing w:line="480" w:lineRule="auto"/>
        <w:ind w:firstLine="720"/>
        <w:rPr>
          <w:rFonts w:ascii="Arial" w:hAnsi="Arial" w:cs="Arial"/>
          <w:color w:val="000000"/>
        </w:rPr>
      </w:pPr>
      <w:r>
        <w:rPr>
          <w:rFonts w:ascii="Arial" w:hAnsi="Arial" w:cs="Arial"/>
          <w:color w:val="000000"/>
        </w:rPr>
        <w:t xml:space="preserve">As climate change warms water temperatures in </w:t>
      </w:r>
      <w:r w:rsidR="00EF55D6">
        <w:rPr>
          <w:rFonts w:ascii="Arial" w:hAnsi="Arial" w:cs="Arial"/>
          <w:color w:val="000000"/>
        </w:rPr>
        <w:t>salmon-bearing Gulf of Alaska</w:t>
      </w:r>
      <w:r>
        <w:rPr>
          <w:rFonts w:ascii="Arial" w:hAnsi="Arial" w:cs="Arial"/>
          <w:color w:val="000000"/>
        </w:rPr>
        <w:t xml:space="preserve"> watershed</w:t>
      </w:r>
      <w:r w:rsidR="00EF55D6">
        <w:rPr>
          <w:rFonts w:ascii="Arial" w:hAnsi="Arial" w:cs="Arial"/>
          <w:color w:val="000000"/>
        </w:rPr>
        <w:t>s</w:t>
      </w:r>
      <w:r>
        <w:rPr>
          <w:rFonts w:ascii="Arial" w:hAnsi="Arial" w:cs="Arial"/>
          <w:color w:val="000000"/>
        </w:rPr>
        <w:t xml:space="preserve"> over the next century,</w:t>
      </w:r>
      <w:r w:rsidR="008D4AB4">
        <w:rPr>
          <w:rFonts w:ascii="Arial" w:hAnsi="Arial" w:cs="Arial"/>
          <w:color w:val="000000"/>
        </w:rPr>
        <w:t xml:space="preserve"> </w:t>
      </w:r>
      <w:r>
        <w:rPr>
          <w:rFonts w:ascii="Arial" w:hAnsi="Arial" w:cs="Arial"/>
          <w:color w:val="000000"/>
        </w:rPr>
        <w:t xml:space="preserve">juvenile Chinook and Coho </w:t>
      </w:r>
      <w:r w:rsidR="00C025E4">
        <w:rPr>
          <w:rFonts w:ascii="Arial" w:hAnsi="Arial" w:cs="Arial"/>
          <w:color w:val="000000"/>
        </w:rPr>
        <w:t>Salmon</w:t>
      </w:r>
      <w:r>
        <w:rPr>
          <w:rFonts w:ascii="Arial" w:hAnsi="Arial" w:cs="Arial"/>
          <w:color w:val="000000"/>
        </w:rPr>
        <w:t xml:space="preserve"> </w:t>
      </w:r>
      <w:commentRangeStart w:id="2"/>
      <w:r w:rsidR="008D4AB4">
        <w:rPr>
          <w:rFonts w:ascii="Arial" w:hAnsi="Arial" w:cs="Arial"/>
          <w:color w:val="000000"/>
        </w:rPr>
        <w:t xml:space="preserve">that </w:t>
      </w:r>
      <w:r w:rsidR="0031237B">
        <w:rPr>
          <w:rFonts w:ascii="Arial" w:hAnsi="Arial" w:cs="Arial"/>
          <w:color w:val="000000"/>
        </w:rPr>
        <w:t xml:space="preserve">eat less food </w:t>
      </w:r>
      <w:commentRangeEnd w:id="2"/>
      <w:r w:rsidR="00EE6DFD">
        <w:rPr>
          <w:rStyle w:val="CommentReference"/>
        </w:rPr>
        <w:commentReference w:id="2"/>
      </w:r>
      <w:r w:rsidR="0031237B">
        <w:rPr>
          <w:rFonts w:ascii="Arial" w:hAnsi="Arial" w:cs="Arial"/>
          <w:color w:val="000000"/>
        </w:rPr>
        <w:t xml:space="preserve">and </w:t>
      </w:r>
      <w:r w:rsidR="008D4AB4">
        <w:rPr>
          <w:rFonts w:ascii="Arial" w:hAnsi="Arial" w:cs="Arial"/>
          <w:color w:val="000000"/>
        </w:rPr>
        <w:t>live in low-elevation tributaries are likely to see the greatest decreases in their summer growth rate.</w:t>
      </w:r>
    </w:p>
    <w:p w14:paraId="7DAFE557" w14:textId="77777777" w:rsidR="0098591E" w:rsidRDefault="0098591E" w:rsidP="002757F7">
      <w:pPr>
        <w:spacing w:line="480" w:lineRule="auto"/>
        <w:contextualSpacing/>
        <w:rPr>
          <w:rFonts w:ascii="Arial" w:hAnsi="Arial" w:cs="Arial"/>
          <w:b/>
          <w:bCs/>
        </w:rPr>
      </w:pPr>
    </w:p>
    <w:p w14:paraId="68BB15FE" w14:textId="0005E85D" w:rsidR="002E4F14" w:rsidRPr="00502388" w:rsidRDefault="002E4F14" w:rsidP="002757F7">
      <w:pPr>
        <w:spacing w:line="480" w:lineRule="auto"/>
        <w:contextualSpacing/>
        <w:rPr>
          <w:rFonts w:ascii="Arial" w:hAnsi="Arial" w:cs="Arial"/>
          <w:i/>
        </w:rPr>
      </w:pPr>
      <w:r w:rsidRPr="00166276">
        <w:rPr>
          <w:rFonts w:ascii="Arial" w:hAnsi="Arial" w:cs="Arial"/>
          <w:b/>
          <w:bCs/>
        </w:rPr>
        <w:t xml:space="preserve">Abstract </w:t>
      </w:r>
      <w:bookmarkStart w:id="3" w:name="_GoBack"/>
      <w:bookmarkEnd w:id="3"/>
    </w:p>
    <w:p w14:paraId="7C279728" w14:textId="5E53AD7F" w:rsidR="005C5F40" w:rsidRDefault="005C5F40" w:rsidP="00B35D56">
      <w:pPr>
        <w:spacing w:line="480" w:lineRule="auto"/>
        <w:ind w:firstLine="720"/>
        <w:rPr>
          <w:rFonts w:ascii="Arial" w:hAnsi="Arial"/>
        </w:rPr>
      </w:pPr>
      <w:r w:rsidRPr="00553413">
        <w:rPr>
          <w:rFonts w:ascii="Arial" w:hAnsi="Arial" w:cs="Arial"/>
        </w:rPr>
        <w:t xml:space="preserve">Climate change is affecting </w:t>
      </w:r>
      <w:r>
        <w:rPr>
          <w:rFonts w:ascii="Arial" w:hAnsi="Arial" w:cs="Arial"/>
        </w:rPr>
        <w:t>the distribution</w:t>
      </w:r>
      <w:r w:rsidRPr="00553413">
        <w:rPr>
          <w:rFonts w:ascii="Arial" w:hAnsi="Arial" w:cs="Arial"/>
        </w:rPr>
        <w:t xml:space="preserve"> and productivity</w:t>
      </w:r>
      <w:r>
        <w:rPr>
          <w:rFonts w:ascii="Arial" w:hAnsi="Arial" w:cs="Arial"/>
        </w:rPr>
        <w:t xml:space="preserve"> of Pacific salmon</w:t>
      </w:r>
      <w:r w:rsidR="00DE411E">
        <w:rPr>
          <w:rFonts w:ascii="Arial" w:hAnsi="Arial" w:cs="Arial"/>
        </w:rPr>
        <w:t xml:space="preserve"> throughout their range</w:t>
      </w:r>
      <w:r>
        <w:rPr>
          <w:rFonts w:ascii="Arial" w:hAnsi="Arial" w:cs="Arial"/>
        </w:rPr>
        <w:t xml:space="preserve">. </w:t>
      </w:r>
      <w:r w:rsidRPr="00306E6A">
        <w:rPr>
          <w:rFonts w:ascii="Arial" w:hAnsi="Arial" w:cs="Arial"/>
        </w:rPr>
        <w:t>At high latitudes, warmer temperatures have been associated with increased freshwater growth of juvenile salmon, but it is not clear how long this trend will continue before further warming leads to reduced growth.</w:t>
      </w:r>
      <w:r w:rsidR="00E85800">
        <w:rPr>
          <w:rFonts w:ascii="Arial" w:hAnsi="Arial" w:cs="Arial"/>
        </w:rPr>
        <w:t xml:space="preserve"> </w:t>
      </w:r>
      <w:r w:rsidRPr="00553413">
        <w:rPr>
          <w:rFonts w:ascii="Arial" w:hAnsi="Arial" w:cs="Arial"/>
        </w:rPr>
        <w:t>To explore</w:t>
      </w:r>
      <w:r>
        <w:rPr>
          <w:rFonts w:ascii="Arial" w:hAnsi="Arial" w:cs="Arial"/>
        </w:rPr>
        <w:t xml:space="preserve"> the potential influence</w:t>
      </w:r>
      <w:r w:rsidRPr="00553413">
        <w:rPr>
          <w:rFonts w:ascii="Arial" w:hAnsi="Arial" w:cs="Arial"/>
        </w:rPr>
        <w:t xml:space="preserve"> of climate warming on juvenile </w:t>
      </w:r>
      <w:r w:rsidRPr="00F635B1">
        <w:rPr>
          <w:rFonts w:ascii="Arial" w:hAnsi="Arial"/>
        </w:rPr>
        <w:t xml:space="preserve">Chinook and </w:t>
      </w:r>
      <w:r w:rsidR="00335AD2">
        <w:rPr>
          <w:rFonts w:ascii="Arial" w:hAnsi="Arial"/>
        </w:rPr>
        <w:t>C</w:t>
      </w:r>
      <w:r w:rsidRPr="00F635B1">
        <w:rPr>
          <w:rFonts w:ascii="Arial" w:hAnsi="Arial"/>
        </w:rPr>
        <w:t>oho</w:t>
      </w:r>
      <w:r>
        <w:rPr>
          <w:rFonts w:ascii="Arial" w:hAnsi="Arial"/>
        </w:rPr>
        <w:t xml:space="preserve"> </w:t>
      </w:r>
      <w:r w:rsidR="00C025E4">
        <w:rPr>
          <w:rFonts w:ascii="Arial" w:hAnsi="Arial" w:cs="Arial"/>
        </w:rPr>
        <w:t>Salmon</w:t>
      </w:r>
      <w:r>
        <w:rPr>
          <w:rFonts w:ascii="Arial" w:hAnsi="Arial" w:cs="Arial"/>
        </w:rPr>
        <w:t xml:space="preserve"> </w:t>
      </w:r>
      <w:r w:rsidR="00F60764">
        <w:rPr>
          <w:rFonts w:ascii="Arial" w:hAnsi="Arial" w:cs="Arial"/>
        </w:rPr>
        <w:t xml:space="preserve">summer </w:t>
      </w:r>
      <w:r>
        <w:rPr>
          <w:rFonts w:ascii="Arial" w:hAnsi="Arial" w:cs="Arial"/>
        </w:rPr>
        <w:t>growth rates</w:t>
      </w:r>
      <w:r w:rsidRPr="00553413">
        <w:rPr>
          <w:rFonts w:ascii="Arial" w:hAnsi="Arial" w:cs="Arial"/>
        </w:rPr>
        <w:t xml:space="preserve"> in </w:t>
      </w:r>
      <w:r>
        <w:rPr>
          <w:rFonts w:ascii="Arial" w:hAnsi="Arial" w:cs="Arial"/>
        </w:rPr>
        <w:t>s</w:t>
      </w:r>
      <w:r w:rsidRPr="00553413">
        <w:rPr>
          <w:rFonts w:ascii="Arial" w:hAnsi="Arial" w:cs="Arial"/>
        </w:rPr>
        <w:t>out</w:t>
      </w:r>
      <w:r>
        <w:rPr>
          <w:rFonts w:ascii="Arial" w:hAnsi="Arial" w:cs="Arial"/>
        </w:rPr>
        <w:t>h</w:t>
      </w:r>
      <w:r w:rsidRPr="00553413">
        <w:rPr>
          <w:rFonts w:ascii="Arial" w:hAnsi="Arial" w:cs="Arial"/>
        </w:rPr>
        <w:t>central Alaska</w:t>
      </w:r>
      <w:r>
        <w:rPr>
          <w:rFonts w:ascii="Arial" w:hAnsi="Arial" w:cs="Arial"/>
        </w:rPr>
        <w:t>, w</w:t>
      </w:r>
      <w:r>
        <w:rPr>
          <w:rFonts w:ascii="Arial" w:hAnsi="Arial"/>
        </w:rPr>
        <w:t>e</w:t>
      </w:r>
      <w:r w:rsidRPr="00F635B1">
        <w:rPr>
          <w:rFonts w:ascii="Arial" w:hAnsi="Arial"/>
        </w:rPr>
        <w:t xml:space="preserve"> couple</w:t>
      </w:r>
      <w:r>
        <w:rPr>
          <w:rFonts w:ascii="Arial" w:hAnsi="Arial"/>
        </w:rPr>
        <w:t>d</w:t>
      </w:r>
      <w:r w:rsidRPr="00F635B1">
        <w:rPr>
          <w:rFonts w:ascii="Arial" w:hAnsi="Arial"/>
        </w:rPr>
        <w:t xml:space="preserve"> </w:t>
      </w:r>
      <w:r>
        <w:rPr>
          <w:rFonts w:ascii="Arial" w:hAnsi="Arial"/>
        </w:rPr>
        <w:t>bioenergetics models with temperature sensitivity models for streams across the</w:t>
      </w:r>
      <w:r w:rsidRPr="00F635B1">
        <w:rPr>
          <w:rFonts w:ascii="Arial" w:hAnsi="Arial"/>
        </w:rPr>
        <w:t xml:space="preserve"> Kenai River</w:t>
      </w:r>
      <w:r>
        <w:rPr>
          <w:rFonts w:ascii="Arial" w:hAnsi="Arial"/>
        </w:rPr>
        <w:t xml:space="preserve"> watershed</w:t>
      </w:r>
      <w:r w:rsidRPr="00F635B1">
        <w:rPr>
          <w:rFonts w:ascii="Arial" w:hAnsi="Arial"/>
        </w:rPr>
        <w:t>.</w:t>
      </w:r>
      <w:r w:rsidR="00E85800">
        <w:rPr>
          <w:rFonts w:ascii="Arial" w:hAnsi="Arial"/>
        </w:rPr>
        <w:t xml:space="preserve"> </w:t>
      </w:r>
      <w:r>
        <w:rPr>
          <w:rFonts w:ascii="Arial" w:hAnsi="Arial"/>
        </w:rPr>
        <w:t xml:space="preserve">We measured diet </w:t>
      </w:r>
      <w:r w:rsidR="00A91F56">
        <w:rPr>
          <w:rFonts w:ascii="Arial" w:hAnsi="Arial"/>
        </w:rPr>
        <w:t>(</w:t>
      </w:r>
      <w:r>
        <w:rPr>
          <w:rFonts w:ascii="Arial" w:hAnsi="Arial"/>
          <w:i/>
          <w:iCs/>
        </w:rPr>
        <w:t>n</w:t>
      </w:r>
      <w:r>
        <w:rPr>
          <w:rFonts w:ascii="Arial" w:hAnsi="Arial"/>
        </w:rPr>
        <w:t xml:space="preserve"> = </w:t>
      </w:r>
      <w:r w:rsidR="00A45681">
        <w:rPr>
          <w:rFonts w:ascii="Arial" w:hAnsi="Arial"/>
        </w:rPr>
        <w:t>772</w:t>
      </w:r>
      <w:r w:rsidR="006E5A36">
        <w:rPr>
          <w:rFonts w:ascii="Arial" w:hAnsi="Arial"/>
        </w:rPr>
        <w:t xml:space="preserve"> stomachs</w:t>
      </w:r>
      <w:r w:rsidR="00A91F56">
        <w:rPr>
          <w:rFonts w:ascii="Arial" w:hAnsi="Arial"/>
        </w:rPr>
        <w:t>)</w:t>
      </w:r>
      <w:r>
        <w:rPr>
          <w:rFonts w:ascii="Arial" w:hAnsi="Arial"/>
        </w:rPr>
        <w:t xml:space="preserve"> and growth</w:t>
      </w:r>
      <w:r w:rsidR="006E5A36">
        <w:rPr>
          <w:rFonts w:ascii="Arial" w:hAnsi="Arial"/>
        </w:rPr>
        <w:t xml:space="preserve"> </w:t>
      </w:r>
      <w:r w:rsidR="00A91F56">
        <w:rPr>
          <w:rFonts w:ascii="Arial" w:hAnsi="Arial"/>
        </w:rPr>
        <w:t>(</w:t>
      </w:r>
      <w:r w:rsidR="006E5A36">
        <w:rPr>
          <w:rFonts w:ascii="Arial" w:hAnsi="Arial"/>
          <w:i/>
          <w:iCs/>
        </w:rPr>
        <w:t>n</w:t>
      </w:r>
      <w:r w:rsidR="006E5A36">
        <w:rPr>
          <w:rFonts w:ascii="Arial" w:hAnsi="Arial"/>
        </w:rPr>
        <w:t xml:space="preserve"> = </w:t>
      </w:r>
      <w:r w:rsidR="00A45681">
        <w:rPr>
          <w:rFonts w:ascii="Arial" w:hAnsi="Arial"/>
        </w:rPr>
        <w:t>3,791</w:t>
      </w:r>
      <w:r w:rsidR="00EB55C6">
        <w:rPr>
          <w:rFonts w:ascii="Arial" w:hAnsi="Arial"/>
        </w:rPr>
        <w:t xml:space="preserve"> weight/length values)</w:t>
      </w:r>
      <w:r>
        <w:rPr>
          <w:rFonts w:ascii="Arial" w:hAnsi="Arial"/>
        </w:rPr>
        <w:t xml:space="preserve"> under current conditions and used published air temperature projections to model growth for the 2030-2039 and 2060-2069 decades. We estimated direct effects of climate warming on juvenile growth (body mass at the end of </w:t>
      </w:r>
      <w:r w:rsidR="00B35D56">
        <w:rPr>
          <w:rFonts w:ascii="Arial" w:hAnsi="Arial"/>
        </w:rPr>
        <w:t>May</w:t>
      </w:r>
      <w:r w:rsidR="005E5C3E">
        <w:rPr>
          <w:rFonts w:ascii="Arial" w:hAnsi="Arial"/>
        </w:rPr>
        <w:t>–</w:t>
      </w:r>
      <w:r w:rsidR="00B35D56">
        <w:rPr>
          <w:rFonts w:ascii="Arial" w:hAnsi="Arial"/>
        </w:rPr>
        <w:t xml:space="preserve">Sept. study period) </w:t>
      </w:r>
      <w:r>
        <w:rPr>
          <w:rFonts w:ascii="Arial" w:hAnsi="Arial"/>
        </w:rPr>
        <w:t xml:space="preserve">will be primarily negative, ranging from </w:t>
      </w:r>
      <w:r>
        <w:rPr>
          <w:rFonts w:ascii="Arial" w:hAnsi="Arial" w:cs="Arial"/>
        </w:rPr>
        <w:t>+</w:t>
      </w:r>
      <w:r w:rsidR="00747491">
        <w:rPr>
          <w:rFonts w:ascii="Arial" w:hAnsi="Arial" w:cs="Arial"/>
        </w:rPr>
        <w:t>5.1</w:t>
      </w:r>
      <w:r>
        <w:rPr>
          <w:rFonts w:ascii="Arial" w:hAnsi="Arial" w:cs="Arial"/>
        </w:rPr>
        <w:t>% to -2</w:t>
      </w:r>
      <w:r w:rsidR="00747491">
        <w:rPr>
          <w:rFonts w:ascii="Arial" w:hAnsi="Arial" w:cs="Arial"/>
        </w:rPr>
        <w:t>2</w:t>
      </w:r>
      <w:r>
        <w:rPr>
          <w:rFonts w:ascii="Arial" w:hAnsi="Arial" w:cs="Arial"/>
        </w:rPr>
        <w:t>.</w:t>
      </w:r>
      <w:r w:rsidR="00747491">
        <w:rPr>
          <w:rFonts w:ascii="Arial" w:hAnsi="Arial" w:cs="Arial"/>
        </w:rPr>
        <w:t>8</w:t>
      </w:r>
      <w:r>
        <w:rPr>
          <w:rFonts w:ascii="Arial" w:hAnsi="Arial" w:cs="Arial"/>
        </w:rPr>
        <w:t xml:space="preserve">% </w:t>
      </w:r>
      <w:r>
        <w:rPr>
          <w:rFonts w:ascii="Arial" w:hAnsi="Arial"/>
        </w:rPr>
        <w:t>relative to a 2010-2019 baseline</w:t>
      </w:r>
      <w:r w:rsidR="00B75940">
        <w:rPr>
          <w:rFonts w:ascii="Arial" w:hAnsi="Arial"/>
        </w:rPr>
        <w:t>. Estimated effects</w:t>
      </w:r>
      <w:r>
        <w:rPr>
          <w:rFonts w:ascii="Arial" w:hAnsi="Arial"/>
        </w:rPr>
        <w:t xml:space="preserve"> depend</w:t>
      </w:r>
      <w:r w:rsidR="00B75940">
        <w:rPr>
          <w:rFonts w:ascii="Arial" w:hAnsi="Arial"/>
        </w:rPr>
        <w:t>ed</w:t>
      </w:r>
      <w:r>
        <w:rPr>
          <w:rFonts w:ascii="Arial" w:hAnsi="Arial"/>
        </w:rPr>
        <w:t xml:space="preserve"> on</w:t>
      </w:r>
      <w:r w:rsidR="00296C2C">
        <w:rPr>
          <w:rFonts w:ascii="Arial" w:hAnsi="Arial"/>
        </w:rPr>
        <w:t xml:space="preserve"> age</w:t>
      </w:r>
      <w:r>
        <w:rPr>
          <w:rFonts w:ascii="Arial" w:hAnsi="Arial"/>
        </w:rPr>
        <w:t xml:space="preserve"> cohort, feeding rate, and climate scenario. </w:t>
      </w:r>
      <w:r w:rsidR="003A1325">
        <w:rPr>
          <w:rFonts w:ascii="Arial" w:hAnsi="Arial"/>
        </w:rPr>
        <w:t xml:space="preserve">However, an extended growing season </w:t>
      </w:r>
      <w:r w:rsidR="00EF6F94">
        <w:rPr>
          <w:rFonts w:ascii="Arial" w:hAnsi="Arial"/>
        </w:rPr>
        <w:t>from</w:t>
      </w:r>
      <w:r w:rsidR="003A1325">
        <w:rPr>
          <w:rFonts w:ascii="Arial" w:hAnsi="Arial"/>
        </w:rPr>
        <w:t xml:space="preserve"> warming could </w:t>
      </w:r>
      <w:r w:rsidR="00523904">
        <w:rPr>
          <w:rFonts w:ascii="Arial" w:hAnsi="Arial"/>
        </w:rPr>
        <w:t xml:space="preserve">potentially mitigate or </w:t>
      </w:r>
      <w:r w:rsidR="00154D63">
        <w:rPr>
          <w:rFonts w:ascii="Arial" w:hAnsi="Arial"/>
        </w:rPr>
        <w:t>offset</w:t>
      </w:r>
      <w:r w:rsidR="003A1325">
        <w:rPr>
          <w:rFonts w:ascii="Arial" w:hAnsi="Arial"/>
        </w:rPr>
        <w:t xml:space="preserve"> </w:t>
      </w:r>
      <w:r w:rsidR="00472FEC">
        <w:rPr>
          <w:rFonts w:ascii="Arial" w:hAnsi="Arial"/>
        </w:rPr>
        <w:t>predicted</w:t>
      </w:r>
      <w:r w:rsidR="003A1325">
        <w:rPr>
          <w:rFonts w:ascii="Arial" w:hAnsi="Arial"/>
        </w:rPr>
        <w:t xml:space="preserve"> reduc</w:t>
      </w:r>
      <w:r w:rsidR="00472FEC">
        <w:rPr>
          <w:rFonts w:ascii="Arial" w:hAnsi="Arial"/>
        </w:rPr>
        <w:t>tions in</w:t>
      </w:r>
      <w:r w:rsidR="003A1325">
        <w:rPr>
          <w:rFonts w:ascii="Arial" w:hAnsi="Arial"/>
        </w:rPr>
        <w:t xml:space="preserve"> growth</w:t>
      </w:r>
      <w:r w:rsidR="00523904">
        <w:rPr>
          <w:rFonts w:ascii="Arial" w:hAnsi="Arial"/>
        </w:rPr>
        <w:t xml:space="preserve"> during midsummer</w:t>
      </w:r>
      <w:r w:rsidR="003A1325">
        <w:rPr>
          <w:rFonts w:ascii="Arial" w:hAnsi="Arial"/>
        </w:rPr>
        <w:t xml:space="preserve">. </w:t>
      </w:r>
      <w:r w:rsidRPr="00660AFE">
        <w:rPr>
          <w:rFonts w:ascii="Arial" w:hAnsi="Arial"/>
        </w:rPr>
        <w:t xml:space="preserve">Our results </w:t>
      </w:r>
      <w:r>
        <w:rPr>
          <w:rFonts w:ascii="Arial" w:hAnsi="Arial"/>
        </w:rPr>
        <w:t>illustrate</w:t>
      </w:r>
      <w:r w:rsidRPr="00660AFE">
        <w:rPr>
          <w:rFonts w:ascii="Arial" w:hAnsi="Arial"/>
        </w:rPr>
        <w:t xml:space="preserve"> how </w:t>
      </w:r>
      <w:r w:rsidR="00C3485B">
        <w:rPr>
          <w:rFonts w:ascii="Arial" w:hAnsi="Arial"/>
        </w:rPr>
        <w:t xml:space="preserve">diverse </w:t>
      </w:r>
      <w:r w:rsidR="00B35D56">
        <w:rPr>
          <w:rFonts w:ascii="Arial" w:hAnsi="Arial"/>
        </w:rPr>
        <w:t>habitats</w:t>
      </w:r>
      <w:r w:rsidRPr="00660AFE">
        <w:rPr>
          <w:rFonts w:ascii="Arial" w:hAnsi="Arial"/>
        </w:rPr>
        <w:t xml:space="preserve"> </w:t>
      </w:r>
      <w:r w:rsidR="00C3485B">
        <w:rPr>
          <w:rFonts w:ascii="Arial" w:hAnsi="Arial"/>
        </w:rPr>
        <w:t>are</w:t>
      </w:r>
      <w:r>
        <w:rPr>
          <w:rFonts w:ascii="Arial" w:hAnsi="Arial"/>
        </w:rPr>
        <w:t xml:space="preserve"> expected to produce </w:t>
      </w:r>
      <w:r>
        <w:rPr>
          <w:rFonts w:ascii="Arial" w:hAnsi="Arial"/>
        </w:rPr>
        <w:lastRenderedPageBreak/>
        <w:t xml:space="preserve">variation in the magnitude of climate effects </w:t>
      </w:r>
      <w:r w:rsidRPr="00660AFE">
        <w:rPr>
          <w:rFonts w:ascii="Arial" w:hAnsi="Arial"/>
        </w:rPr>
        <w:t>t</w:t>
      </w:r>
      <w:r>
        <w:rPr>
          <w:rFonts w:ascii="Arial" w:hAnsi="Arial"/>
        </w:rPr>
        <w:t>hroughout</w:t>
      </w:r>
      <w:r w:rsidRPr="00660AFE">
        <w:rPr>
          <w:rFonts w:ascii="Arial" w:hAnsi="Arial"/>
        </w:rPr>
        <w:t xml:space="preserve"> juvenile</w:t>
      </w:r>
      <w:r>
        <w:rPr>
          <w:rFonts w:ascii="Arial" w:hAnsi="Arial"/>
        </w:rPr>
        <w:t xml:space="preserve"> salmon</w:t>
      </w:r>
      <w:r w:rsidRPr="00660AFE">
        <w:rPr>
          <w:rFonts w:ascii="Arial" w:hAnsi="Arial"/>
        </w:rPr>
        <w:t xml:space="preserve"> rearing </w:t>
      </w:r>
      <w:r w:rsidR="00B35D56">
        <w:rPr>
          <w:rFonts w:ascii="Arial" w:hAnsi="Arial"/>
        </w:rPr>
        <w:t>environments</w:t>
      </w:r>
      <w:r w:rsidRPr="00660AFE">
        <w:rPr>
          <w:rFonts w:ascii="Arial" w:hAnsi="Arial"/>
        </w:rPr>
        <w:t>.</w:t>
      </w:r>
    </w:p>
    <w:p w14:paraId="7D16085C" w14:textId="0633D6C8" w:rsidR="007D5D32" w:rsidRDefault="007D5D32" w:rsidP="002757F7">
      <w:pPr>
        <w:spacing w:line="480" w:lineRule="auto"/>
        <w:contextualSpacing/>
        <w:rPr>
          <w:rFonts w:ascii="Arial" w:hAnsi="Arial" w:cs="Arial"/>
          <w:b/>
        </w:rPr>
      </w:pPr>
    </w:p>
    <w:p w14:paraId="7762DB93" w14:textId="77777777" w:rsidR="002E4F14" w:rsidRPr="004679CB" w:rsidRDefault="002E4F14" w:rsidP="002757F7">
      <w:pPr>
        <w:spacing w:line="480" w:lineRule="auto"/>
        <w:contextualSpacing/>
        <w:rPr>
          <w:rFonts w:ascii="Arial" w:hAnsi="Arial" w:cs="Arial"/>
          <w:b/>
        </w:rPr>
      </w:pPr>
      <w:r w:rsidRPr="004679CB">
        <w:rPr>
          <w:rFonts w:ascii="Arial" w:hAnsi="Arial" w:cs="Arial"/>
          <w:b/>
        </w:rPr>
        <w:t xml:space="preserve">Introduction </w:t>
      </w:r>
    </w:p>
    <w:p w14:paraId="23609F1E" w14:textId="17B518BB" w:rsidR="005E684C" w:rsidRDefault="00F06F11" w:rsidP="00E96963">
      <w:pPr>
        <w:spacing w:line="480" w:lineRule="auto"/>
        <w:ind w:firstLine="720"/>
        <w:contextualSpacing/>
        <w:rPr>
          <w:rFonts w:ascii="Arial" w:hAnsi="Arial" w:cs="Arial"/>
          <w:color w:val="000000" w:themeColor="text1"/>
        </w:rPr>
      </w:pPr>
      <w:r>
        <w:rPr>
          <w:rFonts w:ascii="Arial" w:hAnsi="Arial"/>
        </w:rPr>
        <w:t xml:space="preserve">Climate change is driving shifts in water temperature regimes throughout the range of Pacific salmon </w:t>
      </w:r>
      <w:r>
        <w:rPr>
          <w:rFonts w:ascii="Arial" w:hAnsi="Arial"/>
          <w:i/>
        </w:rPr>
        <w:t xml:space="preserve">Oncorhynchus </w:t>
      </w:r>
      <w:r w:rsidRPr="00C51026">
        <w:rPr>
          <w:rFonts w:ascii="Arial" w:hAnsi="Arial"/>
        </w:rPr>
        <w:t>spp</w:t>
      </w:r>
      <w:r>
        <w:rPr>
          <w:rFonts w:ascii="Arial" w:hAnsi="Arial"/>
        </w:rPr>
        <w:t xml:space="preserve">., but effects on freshwater rearing habitat are context-specific and difficult to predict </w:t>
      </w:r>
      <w:r w:rsidR="00EF1C44" w:rsidRPr="00EF1C44">
        <w:rPr>
          <w:rFonts w:ascii="Arial" w:hAnsi="Arial"/>
          <w:noProof/>
        </w:rPr>
        <w:t>(Crozier and Zabel 2006; Schindler and Hilborn 2015; Wade et al. 2017)</w:t>
      </w:r>
      <w:r>
        <w:rPr>
          <w:rFonts w:ascii="Arial" w:hAnsi="Arial"/>
        </w:rPr>
        <w:t>.</w:t>
      </w:r>
      <w:r w:rsidR="00E85800">
        <w:rPr>
          <w:rFonts w:ascii="Arial" w:hAnsi="Arial"/>
        </w:rPr>
        <w:t xml:space="preserve"> </w:t>
      </w:r>
      <w:r>
        <w:rPr>
          <w:rFonts w:ascii="Arial" w:hAnsi="Arial"/>
        </w:rPr>
        <w:t xml:space="preserve">Even within Alaska, at the northern end of </w:t>
      </w:r>
      <w:r w:rsidR="00557F30">
        <w:rPr>
          <w:rFonts w:ascii="Arial" w:hAnsi="Arial"/>
        </w:rPr>
        <w:t xml:space="preserve">the </w:t>
      </w:r>
      <w:r>
        <w:rPr>
          <w:rFonts w:ascii="Arial" w:hAnsi="Arial"/>
        </w:rPr>
        <w:t xml:space="preserve">Pacific salmon distribution, increasing water temperature may be driving contractions in the distribution of thermally suitable rearing habitat in low-elevation, low-gradient drainages </w:t>
      </w:r>
      <w:r w:rsidR="00273F5E" w:rsidRPr="00273F5E">
        <w:rPr>
          <w:rFonts w:ascii="Arial" w:hAnsi="Arial"/>
          <w:noProof/>
        </w:rPr>
        <w:t>(Mauger et al. 2017)</w:t>
      </w:r>
      <w:r w:rsidR="00D74757">
        <w:rPr>
          <w:rFonts w:ascii="Arial" w:hAnsi="Arial"/>
          <w:noProof/>
        </w:rPr>
        <w:t xml:space="preserve"> </w:t>
      </w:r>
      <w:r>
        <w:rPr>
          <w:rFonts w:ascii="Arial" w:hAnsi="Arial"/>
        </w:rPr>
        <w:t xml:space="preserve">while simultaneously providing new opportunities for salmon in previously cold-limited areas </w:t>
      </w:r>
      <w:r w:rsidR="00D74757" w:rsidRPr="00D74757">
        <w:rPr>
          <w:rFonts w:ascii="Arial" w:hAnsi="Arial"/>
          <w:noProof/>
        </w:rPr>
        <w:t>(Schoen et al. 2017)</w:t>
      </w:r>
      <w:r>
        <w:rPr>
          <w:rFonts w:ascii="Arial" w:hAnsi="Arial"/>
        </w:rPr>
        <w:t xml:space="preserve">. </w:t>
      </w:r>
      <w:r w:rsidRPr="001B0948">
        <w:rPr>
          <w:rFonts w:ascii="Arial" w:hAnsi="Arial"/>
        </w:rPr>
        <w:t xml:space="preserve">Diverse landscapes can mediate the effects of broader climate signals </w:t>
      </w:r>
      <w:r>
        <w:rPr>
          <w:rFonts w:ascii="Arial" w:hAnsi="Arial"/>
        </w:rPr>
        <w:t>on</w:t>
      </w:r>
      <w:r w:rsidRPr="001B0948">
        <w:rPr>
          <w:rFonts w:ascii="Arial" w:hAnsi="Arial"/>
        </w:rPr>
        <w:t xml:space="preserve"> anadromous </w:t>
      </w:r>
      <w:r w:rsidR="00557F30">
        <w:rPr>
          <w:rFonts w:ascii="Arial" w:hAnsi="Arial"/>
        </w:rPr>
        <w:t xml:space="preserve">fish </w:t>
      </w:r>
      <w:r w:rsidRPr="001B0948">
        <w:rPr>
          <w:rFonts w:ascii="Arial" w:hAnsi="Arial"/>
        </w:rPr>
        <w:t xml:space="preserve">habitat in ways that </w:t>
      </w:r>
      <w:r w:rsidRPr="00344242">
        <w:rPr>
          <w:rFonts w:ascii="Arial" w:hAnsi="Arial"/>
        </w:rPr>
        <w:t>depend on local</w:t>
      </w:r>
      <w:r w:rsidRPr="001B0948">
        <w:rPr>
          <w:rFonts w:ascii="Arial" w:hAnsi="Arial"/>
        </w:rPr>
        <w:t xml:space="preserve"> geography, thus ensuring a climate trend will have neither unidirectional or homogenous effects on the wider ecosystem </w:t>
      </w:r>
      <w:r w:rsidR="00950478" w:rsidRPr="00950478">
        <w:rPr>
          <w:rFonts w:ascii="Arial" w:hAnsi="Arial"/>
          <w:noProof/>
        </w:rPr>
        <w:t>(Schindler et al. 2008; Lynch et al. 2016; Jones et al. 2020)</w:t>
      </w:r>
      <w:r w:rsidR="00614E33">
        <w:rPr>
          <w:rFonts w:ascii="Arial" w:hAnsi="Arial"/>
        </w:rPr>
        <w:t>.</w:t>
      </w:r>
    </w:p>
    <w:p w14:paraId="6B4CFBE1" w14:textId="1C8D7B01" w:rsidR="002134CC" w:rsidRDefault="00F06F11" w:rsidP="0000404B">
      <w:pPr>
        <w:spacing w:line="480" w:lineRule="auto"/>
        <w:ind w:firstLine="720"/>
        <w:contextualSpacing/>
        <w:rPr>
          <w:rFonts w:ascii="Arial" w:hAnsi="Arial" w:cs="Arial"/>
        </w:rPr>
      </w:pPr>
      <w:r>
        <w:rPr>
          <w:rFonts w:ascii="Arial" w:hAnsi="Arial"/>
        </w:rPr>
        <w:t>Among stream-rearing Pacific salmon, growth rates of C</w:t>
      </w:r>
      <w:r w:rsidRPr="00F635B1">
        <w:rPr>
          <w:rFonts w:ascii="Arial" w:hAnsi="Arial"/>
        </w:rPr>
        <w:t xml:space="preserve">hinook </w:t>
      </w:r>
      <w:r w:rsidRPr="00F635B1">
        <w:rPr>
          <w:rFonts w:ascii="Arial" w:hAnsi="Arial"/>
          <w:i/>
        </w:rPr>
        <w:t xml:space="preserve">O. </w:t>
      </w:r>
      <w:proofErr w:type="spellStart"/>
      <w:r w:rsidRPr="00F635B1">
        <w:rPr>
          <w:rFonts w:ascii="Arial" w:hAnsi="Arial"/>
          <w:i/>
        </w:rPr>
        <w:t>tshawytscha</w:t>
      </w:r>
      <w:proofErr w:type="spellEnd"/>
      <w:r>
        <w:rPr>
          <w:rFonts w:ascii="Arial" w:hAnsi="Arial"/>
        </w:rPr>
        <w:t xml:space="preserve"> and </w:t>
      </w:r>
      <w:r w:rsidR="004832E4">
        <w:rPr>
          <w:rFonts w:ascii="Arial" w:hAnsi="Arial"/>
        </w:rPr>
        <w:t>C</w:t>
      </w:r>
      <w:r>
        <w:rPr>
          <w:rFonts w:ascii="Arial" w:hAnsi="Arial"/>
        </w:rPr>
        <w:t>oho</w:t>
      </w:r>
      <w:r w:rsidRPr="00F635B1">
        <w:rPr>
          <w:rFonts w:ascii="Arial" w:hAnsi="Arial"/>
        </w:rPr>
        <w:t xml:space="preserve"> </w:t>
      </w:r>
      <w:r w:rsidRPr="00F635B1">
        <w:rPr>
          <w:rFonts w:ascii="Arial" w:hAnsi="Arial"/>
          <w:i/>
        </w:rPr>
        <w:t>O. kisutch</w:t>
      </w:r>
      <w:r>
        <w:rPr>
          <w:rFonts w:ascii="Arial" w:hAnsi="Arial"/>
        </w:rPr>
        <w:t xml:space="preserve"> </w:t>
      </w:r>
      <w:r w:rsidR="00390BC3">
        <w:rPr>
          <w:rFonts w:ascii="Arial" w:hAnsi="Arial"/>
        </w:rPr>
        <w:t>S</w:t>
      </w:r>
      <w:r>
        <w:rPr>
          <w:rFonts w:ascii="Arial" w:hAnsi="Arial"/>
        </w:rPr>
        <w:t xml:space="preserve">almon </w:t>
      </w:r>
      <w:r w:rsidRPr="00F635B1">
        <w:rPr>
          <w:rFonts w:ascii="Arial" w:hAnsi="Arial"/>
        </w:rPr>
        <w:t>may be</w:t>
      </w:r>
      <w:r>
        <w:rPr>
          <w:rFonts w:ascii="Arial" w:hAnsi="Arial"/>
        </w:rPr>
        <w:t xml:space="preserve"> especially</w:t>
      </w:r>
      <w:r w:rsidRPr="00F635B1">
        <w:rPr>
          <w:rFonts w:ascii="Arial" w:hAnsi="Arial"/>
        </w:rPr>
        <w:t xml:space="preserve"> sensitive to</w:t>
      </w:r>
      <w:r>
        <w:rPr>
          <w:rFonts w:ascii="Arial" w:hAnsi="Arial"/>
        </w:rPr>
        <w:t xml:space="preserve"> shifts in freshwater thermal regimes</w:t>
      </w:r>
      <w:r w:rsidR="004F518F">
        <w:rPr>
          <w:rFonts w:ascii="Arial" w:hAnsi="Arial"/>
        </w:rPr>
        <w:t xml:space="preserve"> due to their longer freshwater residency times</w:t>
      </w:r>
      <w:r w:rsidR="00E81CCE">
        <w:rPr>
          <w:rFonts w:ascii="Arial" w:hAnsi="Arial"/>
        </w:rPr>
        <w:t>.</w:t>
      </w:r>
      <w:r w:rsidR="00E85800">
        <w:rPr>
          <w:rFonts w:ascii="Arial" w:hAnsi="Arial"/>
        </w:rPr>
        <w:t xml:space="preserve"> </w:t>
      </w:r>
      <w:r w:rsidR="00E81CCE">
        <w:rPr>
          <w:rFonts w:ascii="Arial" w:hAnsi="Arial"/>
        </w:rPr>
        <w:t>In Alaska</w:t>
      </w:r>
      <w:r w:rsidRPr="00F635B1">
        <w:rPr>
          <w:rFonts w:ascii="Arial" w:hAnsi="Arial"/>
        </w:rPr>
        <w:t xml:space="preserve"> the</w:t>
      </w:r>
      <w:r>
        <w:rPr>
          <w:rFonts w:ascii="Arial" w:hAnsi="Arial"/>
        </w:rPr>
        <w:t>se fish</w:t>
      </w:r>
      <w:r w:rsidR="00E81CCE">
        <w:rPr>
          <w:rFonts w:ascii="Arial" w:hAnsi="Arial"/>
        </w:rPr>
        <w:t xml:space="preserve"> typically</w:t>
      </w:r>
      <w:r w:rsidRPr="00F635B1">
        <w:rPr>
          <w:rFonts w:ascii="Arial" w:hAnsi="Arial"/>
        </w:rPr>
        <w:t xml:space="preserve"> resi</w:t>
      </w:r>
      <w:r>
        <w:rPr>
          <w:rFonts w:ascii="Arial" w:hAnsi="Arial"/>
        </w:rPr>
        <w:t>de in streams for</w:t>
      </w:r>
      <w:r w:rsidR="00E81CCE">
        <w:rPr>
          <w:rFonts w:ascii="Arial" w:hAnsi="Arial"/>
        </w:rPr>
        <w:t xml:space="preserve"> one</w:t>
      </w:r>
      <w:r>
        <w:rPr>
          <w:rFonts w:ascii="Arial" w:hAnsi="Arial"/>
        </w:rPr>
        <w:t xml:space="preserve"> (for Chinook </w:t>
      </w:r>
      <w:r w:rsidR="00BF34B9">
        <w:rPr>
          <w:rFonts w:ascii="Arial" w:hAnsi="Arial"/>
        </w:rPr>
        <w:t>Salmon</w:t>
      </w:r>
      <w:r>
        <w:rPr>
          <w:rFonts w:ascii="Arial" w:hAnsi="Arial"/>
        </w:rPr>
        <w:t xml:space="preserve">) or </w:t>
      </w:r>
      <w:r w:rsidR="00E81CCE">
        <w:rPr>
          <w:rFonts w:ascii="Arial" w:hAnsi="Arial"/>
        </w:rPr>
        <w:t>one to two</w:t>
      </w:r>
      <w:r>
        <w:rPr>
          <w:rFonts w:ascii="Arial" w:hAnsi="Arial"/>
        </w:rPr>
        <w:t xml:space="preserve"> (for </w:t>
      </w:r>
      <w:r w:rsidR="00F447A7">
        <w:rPr>
          <w:rFonts w:ascii="Arial" w:hAnsi="Arial"/>
        </w:rPr>
        <w:t>C</w:t>
      </w:r>
      <w:r>
        <w:rPr>
          <w:rFonts w:ascii="Arial" w:hAnsi="Arial"/>
        </w:rPr>
        <w:t xml:space="preserve">oho </w:t>
      </w:r>
      <w:r w:rsidR="00F447A7">
        <w:rPr>
          <w:rFonts w:ascii="Arial" w:hAnsi="Arial"/>
        </w:rPr>
        <w:t>S</w:t>
      </w:r>
      <w:r>
        <w:rPr>
          <w:rFonts w:ascii="Arial" w:hAnsi="Arial"/>
        </w:rPr>
        <w:t>almon) years</w:t>
      </w:r>
      <w:r w:rsidRPr="00F635B1">
        <w:rPr>
          <w:rFonts w:ascii="Arial" w:hAnsi="Arial"/>
        </w:rPr>
        <w:t xml:space="preserve"> before migrating to </w:t>
      </w:r>
      <w:r>
        <w:rPr>
          <w:rFonts w:ascii="Arial" w:hAnsi="Arial"/>
        </w:rPr>
        <w:t>sea</w:t>
      </w:r>
      <w:r w:rsidRPr="00F635B1">
        <w:rPr>
          <w:rFonts w:ascii="Arial" w:hAnsi="Arial"/>
        </w:rPr>
        <w:t xml:space="preserve"> </w:t>
      </w:r>
      <w:r w:rsidR="0092242A" w:rsidRPr="0092242A">
        <w:rPr>
          <w:rFonts w:ascii="Arial" w:hAnsi="Arial"/>
          <w:noProof/>
        </w:rPr>
        <w:t>(Quinn 2018)</w:t>
      </w:r>
      <w:r w:rsidRPr="00F635B1">
        <w:rPr>
          <w:rFonts w:ascii="Arial" w:hAnsi="Arial"/>
        </w:rPr>
        <w:t>.</w:t>
      </w:r>
      <w:r w:rsidR="00E85800">
        <w:rPr>
          <w:rFonts w:ascii="Arial" w:hAnsi="Arial"/>
        </w:rPr>
        <w:t xml:space="preserve"> </w:t>
      </w:r>
      <w:r>
        <w:rPr>
          <w:rFonts w:ascii="Arial" w:hAnsi="Arial" w:cs="Arial"/>
        </w:rPr>
        <w:t>F</w:t>
      </w:r>
      <w:r w:rsidRPr="000D50D9">
        <w:rPr>
          <w:rFonts w:ascii="Arial" w:hAnsi="Arial" w:cs="Arial"/>
        </w:rPr>
        <w:t xml:space="preserve">reshwater growth </w:t>
      </w:r>
      <w:r>
        <w:rPr>
          <w:rFonts w:ascii="Arial" w:hAnsi="Arial" w:cs="Arial"/>
        </w:rPr>
        <w:t>rate</w:t>
      </w:r>
      <w:r w:rsidRPr="000D50D9">
        <w:rPr>
          <w:rFonts w:ascii="Arial" w:hAnsi="Arial" w:cs="Arial"/>
        </w:rPr>
        <w:t xml:space="preserve"> is relevant because </w:t>
      </w:r>
      <w:r w:rsidR="00BF34B9">
        <w:rPr>
          <w:rFonts w:ascii="Arial" w:hAnsi="Arial" w:cs="Arial"/>
        </w:rPr>
        <w:t xml:space="preserve">larger </w:t>
      </w:r>
      <w:r w:rsidR="00BF34B9" w:rsidRPr="000D50D9">
        <w:rPr>
          <w:rFonts w:ascii="Arial" w:hAnsi="Arial" w:cs="Arial"/>
        </w:rPr>
        <w:t xml:space="preserve">smolt size </w:t>
      </w:r>
      <w:r w:rsidR="00BF34B9">
        <w:rPr>
          <w:rFonts w:ascii="Arial" w:hAnsi="Arial" w:cs="Arial"/>
        </w:rPr>
        <w:t>can influence</w:t>
      </w:r>
      <w:r w:rsidR="00BF34B9" w:rsidRPr="000D50D9">
        <w:rPr>
          <w:rFonts w:ascii="Arial" w:hAnsi="Arial" w:cs="Arial"/>
        </w:rPr>
        <w:t xml:space="preserve"> </w:t>
      </w:r>
      <w:r w:rsidR="00BF34B9">
        <w:rPr>
          <w:rFonts w:ascii="Arial" w:hAnsi="Arial" w:cs="Arial"/>
        </w:rPr>
        <w:t>age at</w:t>
      </w:r>
      <w:r w:rsidR="00316681">
        <w:rPr>
          <w:rFonts w:ascii="Arial" w:hAnsi="Arial" w:cs="Arial"/>
        </w:rPr>
        <w:t xml:space="preserve"> marine entry</w:t>
      </w:r>
      <w:r w:rsidR="00216AB5">
        <w:rPr>
          <w:rFonts w:ascii="Arial" w:hAnsi="Arial" w:cs="Arial"/>
        </w:rPr>
        <w:t>,</w:t>
      </w:r>
      <w:r w:rsidR="00BF34B9">
        <w:rPr>
          <w:rFonts w:ascii="Arial" w:hAnsi="Arial" w:cs="Arial"/>
        </w:rPr>
        <w:t xml:space="preserve"> which in turn </w:t>
      </w:r>
      <w:r w:rsidR="00BF34B9" w:rsidRPr="000D50D9">
        <w:rPr>
          <w:rFonts w:ascii="Arial" w:hAnsi="Arial" w:cs="Arial"/>
        </w:rPr>
        <w:t xml:space="preserve">drives age structure and population stability </w:t>
      </w:r>
      <w:r w:rsidR="00BF34B9" w:rsidRPr="00FF59F1">
        <w:rPr>
          <w:rFonts w:ascii="Arial" w:hAnsi="Arial" w:cs="Arial"/>
          <w:noProof/>
        </w:rPr>
        <w:t>(Cline et al. 2019)</w:t>
      </w:r>
      <w:r w:rsidR="00BF34B9">
        <w:rPr>
          <w:rFonts w:ascii="Arial" w:hAnsi="Arial" w:cs="Arial"/>
        </w:rPr>
        <w:t xml:space="preserve">, and </w:t>
      </w:r>
      <w:r w:rsidR="008B503B">
        <w:rPr>
          <w:rFonts w:ascii="Arial" w:hAnsi="Arial" w:cs="Arial"/>
        </w:rPr>
        <w:t xml:space="preserve">growth is </w:t>
      </w:r>
      <w:r w:rsidR="00BF34B9" w:rsidRPr="000D50D9">
        <w:rPr>
          <w:rFonts w:ascii="Arial" w:hAnsi="Arial" w:cs="Arial"/>
        </w:rPr>
        <w:t>often</w:t>
      </w:r>
      <w:r w:rsidR="008B503B">
        <w:rPr>
          <w:rFonts w:ascii="Arial" w:hAnsi="Arial" w:cs="Arial"/>
        </w:rPr>
        <w:t xml:space="preserve"> positively</w:t>
      </w:r>
      <w:r w:rsidR="00BF34B9" w:rsidRPr="000D50D9">
        <w:rPr>
          <w:rFonts w:ascii="Arial" w:hAnsi="Arial" w:cs="Arial"/>
        </w:rPr>
        <w:t xml:space="preserve"> </w:t>
      </w:r>
      <w:r w:rsidR="00BF34B9">
        <w:rPr>
          <w:rFonts w:ascii="Arial" w:hAnsi="Arial" w:cs="Arial"/>
        </w:rPr>
        <w:t>correlate</w:t>
      </w:r>
      <w:r w:rsidR="008B503B">
        <w:rPr>
          <w:rFonts w:ascii="Arial" w:hAnsi="Arial" w:cs="Arial"/>
        </w:rPr>
        <w:t>d</w:t>
      </w:r>
      <w:r w:rsidR="00BF34B9">
        <w:rPr>
          <w:rFonts w:ascii="Arial" w:hAnsi="Arial" w:cs="Arial"/>
        </w:rPr>
        <w:t xml:space="preserve"> with</w:t>
      </w:r>
      <w:r w:rsidR="00BF34B9" w:rsidRPr="000D50D9">
        <w:rPr>
          <w:rFonts w:ascii="Arial" w:hAnsi="Arial" w:cs="Arial"/>
        </w:rPr>
        <w:t xml:space="preserve"> </w:t>
      </w:r>
      <w:r w:rsidR="00BF34B9" w:rsidRPr="000D50D9">
        <w:rPr>
          <w:rFonts w:ascii="Arial" w:hAnsi="Arial" w:cs="Arial"/>
        </w:rPr>
        <w:lastRenderedPageBreak/>
        <w:t xml:space="preserve">marine survival </w:t>
      </w:r>
      <w:r w:rsidR="00BF34B9" w:rsidRPr="00FF59F1">
        <w:rPr>
          <w:rFonts w:ascii="Arial" w:hAnsi="Arial" w:cs="Arial"/>
          <w:noProof/>
        </w:rPr>
        <w:t>(Henderson and Cass 1991; Ruggerone et al. 2009; Scheuerell et al. 2009)</w:t>
      </w:r>
      <w:r w:rsidR="00BF34B9">
        <w:rPr>
          <w:rFonts w:ascii="Arial" w:hAnsi="Arial" w:cs="Arial"/>
        </w:rPr>
        <w:t>.</w:t>
      </w:r>
      <w:r>
        <w:rPr>
          <w:rFonts w:ascii="Arial" w:hAnsi="Arial" w:cs="Arial"/>
        </w:rPr>
        <w:t xml:space="preserve"> In addition, </w:t>
      </w:r>
      <w:r w:rsidR="004F17C2">
        <w:rPr>
          <w:rFonts w:ascii="Arial" w:hAnsi="Arial" w:cs="Arial"/>
        </w:rPr>
        <w:t>i</w:t>
      </w:r>
      <w:r>
        <w:rPr>
          <w:rFonts w:ascii="Arial" w:hAnsi="Arial" w:cs="Arial"/>
        </w:rPr>
        <w:t xml:space="preserve">n subarctic regions of </w:t>
      </w:r>
      <w:r w:rsidR="00B81EF5">
        <w:rPr>
          <w:rFonts w:ascii="Arial" w:hAnsi="Arial" w:cs="Arial"/>
        </w:rPr>
        <w:t xml:space="preserve">interior </w:t>
      </w:r>
      <w:r>
        <w:rPr>
          <w:rFonts w:ascii="Arial" w:hAnsi="Arial" w:cs="Arial"/>
        </w:rPr>
        <w:t xml:space="preserve">Alaska, warmer stream temperatures have been associated with increased juvenile growth of both Chinook </w:t>
      </w:r>
      <w:r w:rsidR="00F77E9D" w:rsidRPr="00F77E9D">
        <w:rPr>
          <w:rFonts w:ascii="Arial" w:hAnsi="Arial" w:cs="Arial"/>
          <w:noProof/>
        </w:rPr>
        <w:t>(Falke et al. 2019)</w:t>
      </w:r>
      <w:r>
        <w:rPr>
          <w:rFonts w:ascii="Arial" w:hAnsi="Arial" w:cs="Arial"/>
        </w:rPr>
        <w:t xml:space="preserve"> and </w:t>
      </w:r>
      <w:r w:rsidR="00997C6E">
        <w:rPr>
          <w:rFonts w:ascii="Arial" w:hAnsi="Arial" w:cs="Arial"/>
        </w:rPr>
        <w:t>C</w:t>
      </w:r>
      <w:r>
        <w:rPr>
          <w:rFonts w:ascii="Arial" w:hAnsi="Arial" w:cs="Arial"/>
        </w:rPr>
        <w:t xml:space="preserve">oho </w:t>
      </w:r>
      <w:r w:rsidR="00390BC3">
        <w:rPr>
          <w:rFonts w:ascii="Arial" w:hAnsi="Arial" w:cs="Arial"/>
        </w:rPr>
        <w:t>Salmon</w:t>
      </w:r>
      <w:r>
        <w:rPr>
          <w:rFonts w:ascii="Arial" w:hAnsi="Arial" w:cs="Arial"/>
        </w:rPr>
        <w:t xml:space="preserve"> </w:t>
      </w:r>
      <w:r w:rsidR="00762520">
        <w:rPr>
          <w:rFonts w:ascii="Arial" w:hAnsi="Arial" w:cs="Arial"/>
          <w:noProof/>
        </w:rPr>
        <w:t>(Armstrong et al. 2010)</w:t>
      </w:r>
      <w:r w:rsidR="00762520">
        <w:rPr>
          <w:rFonts w:ascii="Arial" w:hAnsi="Arial" w:cs="Arial"/>
        </w:rPr>
        <w:t>.</w:t>
      </w:r>
      <w:r>
        <w:rPr>
          <w:rFonts w:ascii="Arial" w:hAnsi="Arial" w:cs="Arial"/>
        </w:rPr>
        <w:t xml:space="preserve"> However, it is unclear whether this pattern holds in more temperate regions with historically warmer thermal regimes, such as </w:t>
      </w:r>
      <w:r w:rsidR="00B81EF5">
        <w:rPr>
          <w:rFonts w:ascii="Arial" w:hAnsi="Arial" w:cs="Arial"/>
        </w:rPr>
        <w:t>the Gulf of Alaska region</w:t>
      </w:r>
      <w:r>
        <w:rPr>
          <w:rFonts w:ascii="Arial" w:hAnsi="Arial" w:cs="Arial"/>
        </w:rPr>
        <w:t>, or how long it will persist before further warming leads to reduced growth</w:t>
      </w:r>
      <w:r w:rsidR="00E84DD3">
        <w:rPr>
          <w:rFonts w:ascii="Arial" w:hAnsi="Arial" w:cs="Arial"/>
        </w:rPr>
        <w:t xml:space="preserve"> </w:t>
      </w:r>
      <w:r w:rsidR="00E84DD3">
        <w:rPr>
          <w:rFonts w:ascii="Arial" w:hAnsi="Arial" w:cs="Arial"/>
          <w:noProof/>
        </w:rPr>
        <w:t>(Mauger et al. 2017; Shaftel et al. 2020a)</w:t>
      </w:r>
      <w:r>
        <w:rPr>
          <w:rFonts w:ascii="Arial" w:hAnsi="Arial" w:cs="Arial"/>
        </w:rPr>
        <w:t>.</w:t>
      </w:r>
      <w:r w:rsidR="002134CC">
        <w:rPr>
          <w:rFonts w:ascii="Arial" w:hAnsi="Arial" w:cs="Arial"/>
        </w:rPr>
        <w:t xml:space="preserve"> </w:t>
      </w:r>
      <w:r w:rsidR="00325DE7">
        <w:rPr>
          <w:rFonts w:ascii="Arial" w:hAnsi="Arial" w:cs="Arial"/>
        </w:rPr>
        <w:t>T</w:t>
      </w:r>
      <w:r w:rsidR="002134CC">
        <w:rPr>
          <w:rFonts w:ascii="Arial" w:hAnsi="Arial" w:cs="Arial"/>
        </w:rPr>
        <w:t xml:space="preserve">he effects of warming vary across </w:t>
      </w:r>
      <w:proofErr w:type="spellStart"/>
      <w:r w:rsidR="002134CC">
        <w:rPr>
          <w:rFonts w:ascii="Arial" w:hAnsi="Arial" w:cs="Arial"/>
        </w:rPr>
        <w:t>geomorphically</w:t>
      </w:r>
      <w:proofErr w:type="spellEnd"/>
      <w:r w:rsidR="002134CC">
        <w:rPr>
          <w:rFonts w:ascii="Arial" w:hAnsi="Arial" w:cs="Arial"/>
        </w:rPr>
        <w:t xml:space="preserve"> diverse </w:t>
      </w:r>
      <w:r w:rsidR="0000404B">
        <w:rPr>
          <w:rFonts w:ascii="Arial" w:hAnsi="Arial" w:cs="Arial"/>
        </w:rPr>
        <w:t>watersheds</w:t>
      </w:r>
      <w:r w:rsidR="00325DE7">
        <w:rPr>
          <w:rFonts w:ascii="Arial" w:hAnsi="Arial" w:cs="Arial"/>
        </w:rPr>
        <w:t xml:space="preserve">, </w:t>
      </w:r>
      <w:r w:rsidR="0000404B">
        <w:rPr>
          <w:rFonts w:ascii="Arial" w:hAnsi="Arial" w:cs="Arial"/>
        </w:rPr>
        <w:t xml:space="preserve">adding further complexity to </w:t>
      </w:r>
      <w:r w:rsidR="00325DE7">
        <w:rPr>
          <w:rFonts w:ascii="Arial" w:hAnsi="Arial" w:cs="Arial"/>
        </w:rPr>
        <w:t>how juvenile salmon growth responds to climate warming</w:t>
      </w:r>
      <w:r w:rsidR="00E84DD3">
        <w:rPr>
          <w:rFonts w:ascii="Arial" w:hAnsi="Arial" w:cs="Arial"/>
        </w:rPr>
        <w:t xml:space="preserve"> </w:t>
      </w:r>
      <w:r w:rsidR="00E84DD3">
        <w:rPr>
          <w:rFonts w:ascii="Arial" w:hAnsi="Arial" w:cs="Arial"/>
          <w:noProof/>
        </w:rPr>
        <w:t>(Lisi et al. 2015; Winfree et al. 2018)</w:t>
      </w:r>
      <w:r w:rsidR="00325DE7">
        <w:rPr>
          <w:rFonts w:ascii="Arial" w:hAnsi="Arial" w:cs="Arial"/>
        </w:rPr>
        <w:t>.</w:t>
      </w:r>
      <w:r w:rsidR="00915CD6">
        <w:rPr>
          <w:rFonts w:ascii="Arial" w:hAnsi="Arial" w:cs="Arial"/>
        </w:rPr>
        <w:t xml:space="preserve"> </w:t>
      </w:r>
    </w:p>
    <w:p w14:paraId="38218833" w14:textId="67A7F05B" w:rsidR="00F06F11" w:rsidRPr="0066199A" w:rsidRDefault="00F06F11" w:rsidP="0066199A">
      <w:pPr>
        <w:spacing w:line="480" w:lineRule="auto"/>
        <w:ind w:firstLine="720"/>
        <w:contextualSpacing/>
        <w:rPr>
          <w:rFonts w:ascii="Arial" w:hAnsi="Arial"/>
        </w:rPr>
      </w:pPr>
      <w:r>
        <w:rPr>
          <w:rFonts w:ascii="Arial" w:hAnsi="Arial"/>
        </w:rPr>
        <w:t xml:space="preserve">Chinook </w:t>
      </w:r>
      <w:r w:rsidR="00997C6E">
        <w:rPr>
          <w:rFonts w:ascii="Arial" w:hAnsi="Arial"/>
        </w:rPr>
        <w:t>S</w:t>
      </w:r>
      <w:r>
        <w:rPr>
          <w:rFonts w:ascii="Arial" w:hAnsi="Arial"/>
        </w:rPr>
        <w:t>almon populations in the Kenai River (southcentral Alaska)</w:t>
      </w:r>
      <w:r w:rsidR="009D656D">
        <w:rPr>
          <w:rFonts w:ascii="Arial" w:hAnsi="Arial"/>
        </w:rPr>
        <w:t xml:space="preserve"> support </w:t>
      </w:r>
      <w:r w:rsidR="0066199A">
        <w:rPr>
          <w:rFonts w:ascii="Arial" w:hAnsi="Arial"/>
        </w:rPr>
        <w:t xml:space="preserve">famed </w:t>
      </w:r>
      <w:r w:rsidR="009D656D">
        <w:rPr>
          <w:rFonts w:ascii="Arial" w:hAnsi="Arial"/>
        </w:rPr>
        <w:t xml:space="preserve">sport, commercial, and subsistence fisheries. </w:t>
      </w:r>
      <w:r w:rsidR="0066199A">
        <w:rPr>
          <w:rFonts w:ascii="Arial" w:hAnsi="Arial"/>
        </w:rPr>
        <w:t>These populations</w:t>
      </w:r>
      <w:r>
        <w:rPr>
          <w:rFonts w:ascii="Arial" w:hAnsi="Arial"/>
        </w:rPr>
        <w:t xml:space="preserve"> have experienced </w:t>
      </w:r>
      <w:r w:rsidR="005F14FD">
        <w:rPr>
          <w:rFonts w:ascii="Arial" w:hAnsi="Arial"/>
        </w:rPr>
        <w:t>low</w:t>
      </w:r>
      <w:r>
        <w:rPr>
          <w:rFonts w:ascii="Arial" w:hAnsi="Arial"/>
        </w:rPr>
        <w:t xml:space="preserve"> productivity since 2005 </w:t>
      </w:r>
      <w:r w:rsidR="00F95EF4" w:rsidRPr="00F95EF4">
        <w:rPr>
          <w:rFonts w:ascii="Arial" w:hAnsi="Arial"/>
          <w:noProof/>
        </w:rPr>
        <w:t>(Fleischman and Reimer 2017)</w:t>
      </w:r>
      <w:r>
        <w:rPr>
          <w:rFonts w:ascii="Arial" w:hAnsi="Arial"/>
        </w:rPr>
        <w:t>, leading to harvest restrictions and closures as well as stimulating interest into past, present, and future drivers</w:t>
      </w:r>
      <w:r w:rsidR="00560D06">
        <w:rPr>
          <w:rFonts w:ascii="Arial" w:hAnsi="Arial"/>
        </w:rPr>
        <w:t xml:space="preserve"> of growth and survival</w:t>
      </w:r>
      <w:r>
        <w:rPr>
          <w:rFonts w:ascii="Arial" w:hAnsi="Arial"/>
        </w:rPr>
        <w:t xml:space="preserve">. </w:t>
      </w:r>
      <w:r w:rsidR="00D25F2E">
        <w:rPr>
          <w:rFonts w:ascii="Arial" w:hAnsi="Arial"/>
        </w:rPr>
        <w:t>In this study, we used a scenarios analysis informed by contemporary field data t</w:t>
      </w:r>
      <w:r w:rsidRPr="006A53B8">
        <w:rPr>
          <w:rFonts w:ascii="Arial" w:hAnsi="Arial"/>
        </w:rPr>
        <w:t>o explore</w:t>
      </w:r>
      <w:r>
        <w:rPr>
          <w:rFonts w:ascii="Arial" w:hAnsi="Arial"/>
        </w:rPr>
        <w:t xml:space="preserve"> how juvenile Chinook and </w:t>
      </w:r>
      <w:r w:rsidR="00997C6E">
        <w:rPr>
          <w:rFonts w:ascii="Arial" w:hAnsi="Arial"/>
        </w:rPr>
        <w:t>C</w:t>
      </w:r>
      <w:r>
        <w:rPr>
          <w:rFonts w:ascii="Arial" w:hAnsi="Arial"/>
        </w:rPr>
        <w:t xml:space="preserve">oho </w:t>
      </w:r>
      <w:r w:rsidR="00390BC3">
        <w:rPr>
          <w:rFonts w:ascii="Arial" w:hAnsi="Arial"/>
        </w:rPr>
        <w:t>Salmon</w:t>
      </w:r>
      <w:r>
        <w:rPr>
          <w:rFonts w:ascii="Arial" w:hAnsi="Arial"/>
        </w:rPr>
        <w:t xml:space="preserve"> </w:t>
      </w:r>
      <w:r w:rsidR="00C12773">
        <w:rPr>
          <w:rFonts w:ascii="Arial" w:hAnsi="Arial"/>
        </w:rPr>
        <w:t xml:space="preserve">summer </w:t>
      </w:r>
      <w:r>
        <w:rPr>
          <w:rFonts w:ascii="Arial" w:hAnsi="Arial"/>
        </w:rPr>
        <w:t>growth rates may respond to rising air temperatures across the Kenai River watershed’s diverse landscape</w:t>
      </w:r>
      <w:r w:rsidR="00D25F2E">
        <w:rPr>
          <w:rFonts w:ascii="Arial" w:hAnsi="Arial"/>
        </w:rPr>
        <w:t>. W</w:t>
      </w:r>
      <w:r>
        <w:rPr>
          <w:rFonts w:ascii="Arial" w:hAnsi="Arial"/>
        </w:rPr>
        <w:t>e measured</w:t>
      </w:r>
      <w:r>
        <w:rPr>
          <w:rFonts w:ascii="Arial" w:hAnsi="Arial" w:cs="Arial"/>
        </w:rPr>
        <w:t xml:space="preserve"> water temperatures, juvenile salmon growth, and diet patterns in three </w:t>
      </w:r>
      <w:proofErr w:type="spellStart"/>
      <w:r>
        <w:rPr>
          <w:rFonts w:ascii="Arial" w:hAnsi="Arial" w:cs="Arial"/>
        </w:rPr>
        <w:t>geomorphically</w:t>
      </w:r>
      <w:proofErr w:type="spellEnd"/>
      <w:r>
        <w:rPr>
          <w:rFonts w:ascii="Arial" w:hAnsi="Arial" w:cs="Arial"/>
        </w:rPr>
        <w:t xml:space="preserve"> distinct sub-basins and in the main stem during the summer rearing periods of 2015 and 2016.</w:t>
      </w:r>
      <w:r>
        <w:rPr>
          <w:rFonts w:ascii="Arial" w:hAnsi="Arial"/>
        </w:rPr>
        <w:t xml:space="preserve"> We used these data to parameterize air-water sensitivity</w:t>
      </w:r>
      <w:r w:rsidR="00F95EF4">
        <w:rPr>
          <w:rFonts w:ascii="Arial" w:hAnsi="Arial"/>
          <w:noProof/>
        </w:rPr>
        <w:t xml:space="preserve"> </w:t>
      </w:r>
      <w:r>
        <w:rPr>
          <w:rFonts w:ascii="Arial" w:hAnsi="Arial"/>
        </w:rPr>
        <w:t xml:space="preserve">and bioenergetics models </w:t>
      </w:r>
      <w:r>
        <w:rPr>
          <w:rFonts w:ascii="Arial" w:hAnsi="Arial" w:cs="Arial"/>
        </w:rPr>
        <w:t xml:space="preserve">to </w:t>
      </w:r>
      <w:r w:rsidR="00F028DC">
        <w:rPr>
          <w:rFonts w:ascii="Arial" w:hAnsi="Arial" w:cs="Arial"/>
        </w:rPr>
        <w:t>project</w:t>
      </w:r>
      <w:r>
        <w:rPr>
          <w:rFonts w:ascii="Arial" w:hAnsi="Arial" w:cs="Arial"/>
        </w:rPr>
        <w:t xml:space="preserve"> changes in future</w:t>
      </w:r>
      <w:r w:rsidR="00C12773">
        <w:rPr>
          <w:rFonts w:ascii="Arial" w:hAnsi="Arial" w:cs="Arial"/>
        </w:rPr>
        <w:t xml:space="preserve"> summer</w:t>
      </w:r>
      <w:r>
        <w:rPr>
          <w:rFonts w:ascii="Arial" w:hAnsi="Arial" w:cs="Arial"/>
        </w:rPr>
        <w:t xml:space="preserve"> growth under different climate and consumption scenarios</w:t>
      </w:r>
      <w:r w:rsidR="00A00272">
        <w:rPr>
          <w:rFonts w:ascii="Arial" w:hAnsi="Arial" w:cs="Arial"/>
        </w:rPr>
        <w:t xml:space="preserve"> </w:t>
      </w:r>
      <w:r w:rsidR="00A00272" w:rsidRPr="00F95EF4">
        <w:rPr>
          <w:rFonts w:ascii="Arial" w:hAnsi="Arial"/>
          <w:noProof/>
        </w:rPr>
        <w:t>(Hans</w:t>
      </w:r>
      <w:r w:rsidR="00A00272">
        <w:rPr>
          <w:rFonts w:ascii="Arial" w:hAnsi="Arial"/>
          <w:noProof/>
        </w:rPr>
        <w:t>e</w:t>
      </w:r>
      <w:r w:rsidR="00A00272" w:rsidRPr="00F95EF4">
        <w:rPr>
          <w:rFonts w:ascii="Arial" w:hAnsi="Arial"/>
          <w:noProof/>
        </w:rPr>
        <w:t>n et al. 1997; Mohseni et al. 1998</w:t>
      </w:r>
      <w:r w:rsidR="00A00272">
        <w:rPr>
          <w:rFonts w:ascii="Arial" w:hAnsi="Arial"/>
          <w:noProof/>
        </w:rPr>
        <w:t xml:space="preserve">; </w:t>
      </w:r>
      <w:r w:rsidR="00A00272" w:rsidRPr="00F95EF4">
        <w:rPr>
          <w:rFonts w:ascii="Arial" w:hAnsi="Arial"/>
          <w:noProof/>
        </w:rPr>
        <w:t>Deslauriers et al. 2017)</w:t>
      </w:r>
      <w:r>
        <w:rPr>
          <w:rFonts w:ascii="Arial" w:hAnsi="Arial" w:cs="Arial"/>
        </w:rPr>
        <w:t xml:space="preserve">. Fish bioenergetics models describe growth as a function of temperature and food ration and do not include other biological </w:t>
      </w:r>
      <w:r>
        <w:rPr>
          <w:rFonts w:ascii="Arial" w:hAnsi="Arial" w:cs="Arial"/>
        </w:rPr>
        <w:lastRenderedPageBreak/>
        <w:t xml:space="preserve">factors (stream productivity, predation, disease, and competition) and physical factors (flow regime </w:t>
      </w:r>
      <w:r w:rsidR="003E3A59" w:rsidRPr="003E3A59">
        <w:rPr>
          <w:rFonts w:ascii="Arial" w:hAnsi="Arial" w:cs="Arial"/>
          <w:noProof/>
        </w:rPr>
        <w:t>(Poff et al. 1997)</w:t>
      </w:r>
      <w:r w:rsidR="00D25F2E">
        <w:rPr>
          <w:rFonts w:ascii="Arial" w:hAnsi="Arial" w:cs="Arial"/>
          <w:noProof/>
        </w:rPr>
        <w:t>,</w:t>
      </w:r>
      <w:r w:rsidR="003E3A59">
        <w:rPr>
          <w:rFonts w:ascii="Arial" w:hAnsi="Arial" w:cs="Arial"/>
          <w:noProof/>
        </w:rPr>
        <w:t xml:space="preserve"> </w:t>
      </w:r>
      <w:r>
        <w:rPr>
          <w:rFonts w:ascii="Arial" w:hAnsi="Arial" w:cs="Arial"/>
        </w:rPr>
        <w:t xml:space="preserve">water quality, and habitat connectivity) that affect fish growth, but allow for modeling changing conditions that are otherwise difficult to address. To address the uncertainty of future conditions we used a suite of climate and feeding rate scenarios for simulation inputs. Our approach allowed us to estimate </w:t>
      </w:r>
      <w:r w:rsidR="00FA289F">
        <w:rPr>
          <w:rFonts w:ascii="Arial" w:hAnsi="Arial" w:cs="Arial"/>
        </w:rPr>
        <w:t xml:space="preserve">change in </w:t>
      </w:r>
      <w:r>
        <w:rPr>
          <w:rFonts w:ascii="Arial" w:hAnsi="Arial" w:cs="Arial"/>
        </w:rPr>
        <w:t>mass at the end of the</w:t>
      </w:r>
      <w:r w:rsidR="00C12773">
        <w:rPr>
          <w:rFonts w:ascii="Arial" w:hAnsi="Arial" w:cs="Arial"/>
        </w:rPr>
        <w:t xml:space="preserve"> summer</w:t>
      </w:r>
      <w:r>
        <w:rPr>
          <w:rFonts w:ascii="Arial" w:hAnsi="Arial" w:cs="Arial"/>
        </w:rPr>
        <w:t xml:space="preserve"> growing season </w:t>
      </w:r>
      <w:r w:rsidR="002E569D">
        <w:rPr>
          <w:rFonts w:ascii="Arial" w:hAnsi="Arial" w:cs="Arial"/>
        </w:rPr>
        <w:t>relative to baseline scenarios</w:t>
      </w:r>
      <w:r>
        <w:rPr>
          <w:rFonts w:ascii="Arial" w:hAnsi="Arial" w:cs="Arial"/>
        </w:rPr>
        <w:t>. We</w:t>
      </w:r>
      <w:r w:rsidRPr="00F635B1">
        <w:rPr>
          <w:rFonts w:ascii="Arial" w:hAnsi="Arial" w:cs="Arial"/>
        </w:rPr>
        <w:t xml:space="preserve"> anticipated that the three</w:t>
      </w:r>
      <w:r>
        <w:rPr>
          <w:rFonts w:ascii="Arial" w:hAnsi="Arial" w:cs="Arial"/>
        </w:rPr>
        <w:t xml:space="preserve"> </w:t>
      </w:r>
      <w:proofErr w:type="spellStart"/>
      <w:r>
        <w:rPr>
          <w:rFonts w:ascii="Arial" w:hAnsi="Arial" w:cs="Arial"/>
        </w:rPr>
        <w:t>geomorphically</w:t>
      </w:r>
      <w:proofErr w:type="spellEnd"/>
      <w:r w:rsidR="00560D06">
        <w:rPr>
          <w:rFonts w:ascii="Arial" w:hAnsi="Arial" w:cs="Arial"/>
        </w:rPr>
        <w:t xml:space="preserve"> </w:t>
      </w:r>
      <w:r>
        <w:rPr>
          <w:rFonts w:ascii="Arial" w:hAnsi="Arial" w:cs="Arial"/>
        </w:rPr>
        <w:t>distinct</w:t>
      </w:r>
      <w:r w:rsidRPr="00F635B1">
        <w:rPr>
          <w:rFonts w:ascii="Arial" w:hAnsi="Arial" w:cs="Arial"/>
        </w:rPr>
        <w:t xml:space="preserve"> </w:t>
      </w:r>
      <w:r>
        <w:rPr>
          <w:rFonts w:ascii="Arial" w:hAnsi="Arial" w:cs="Arial"/>
        </w:rPr>
        <w:t>focal</w:t>
      </w:r>
      <w:r w:rsidRPr="00F635B1">
        <w:rPr>
          <w:rFonts w:ascii="Arial" w:hAnsi="Arial" w:cs="Arial"/>
        </w:rPr>
        <w:t xml:space="preserve"> tributaries</w:t>
      </w:r>
      <w:r>
        <w:rPr>
          <w:rFonts w:ascii="Arial" w:hAnsi="Arial" w:cs="Arial"/>
        </w:rPr>
        <w:t xml:space="preserve"> and main stem</w:t>
      </w:r>
      <w:r w:rsidRPr="00F635B1">
        <w:rPr>
          <w:rFonts w:ascii="Arial" w:hAnsi="Arial" w:cs="Arial"/>
        </w:rPr>
        <w:t xml:space="preserve"> </w:t>
      </w:r>
      <w:r>
        <w:rPr>
          <w:rFonts w:ascii="Arial" w:hAnsi="Arial" w:cs="Arial"/>
        </w:rPr>
        <w:t>would exhibit</w:t>
      </w:r>
      <w:r w:rsidRPr="00F635B1">
        <w:rPr>
          <w:rFonts w:ascii="Arial" w:hAnsi="Arial" w:cs="Arial"/>
        </w:rPr>
        <w:t xml:space="preserve"> unique thermal regime</w:t>
      </w:r>
      <w:r>
        <w:rPr>
          <w:rFonts w:ascii="Arial" w:hAnsi="Arial" w:cs="Arial"/>
        </w:rPr>
        <w:t xml:space="preserve">s and feeding patterns and that juvenile Chinook and </w:t>
      </w:r>
      <w:r w:rsidR="00997C6E">
        <w:rPr>
          <w:rFonts w:ascii="Arial" w:hAnsi="Arial" w:cs="Arial"/>
        </w:rPr>
        <w:t>C</w:t>
      </w:r>
      <w:r>
        <w:rPr>
          <w:rFonts w:ascii="Arial" w:hAnsi="Arial" w:cs="Arial"/>
        </w:rPr>
        <w:t xml:space="preserve">oho </w:t>
      </w:r>
      <w:r w:rsidR="00390BC3">
        <w:rPr>
          <w:rFonts w:ascii="Arial" w:hAnsi="Arial" w:cs="Arial"/>
        </w:rPr>
        <w:t>Salmon</w:t>
      </w:r>
      <w:r>
        <w:rPr>
          <w:rFonts w:ascii="Arial" w:hAnsi="Arial" w:cs="Arial"/>
        </w:rPr>
        <w:t xml:space="preserve"> would display distinct </w:t>
      </w:r>
      <w:r w:rsidRPr="00F635B1">
        <w:rPr>
          <w:rFonts w:ascii="Arial" w:hAnsi="Arial" w:cs="Arial"/>
        </w:rPr>
        <w:t xml:space="preserve">patterns in growth rates </w:t>
      </w:r>
      <w:r>
        <w:rPr>
          <w:rFonts w:ascii="Arial" w:hAnsi="Arial" w:cs="Arial"/>
        </w:rPr>
        <w:t xml:space="preserve">attributable </w:t>
      </w:r>
      <w:r w:rsidRPr="00F635B1">
        <w:rPr>
          <w:rFonts w:ascii="Arial" w:hAnsi="Arial" w:cs="Arial"/>
        </w:rPr>
        <w:t xml:space="preserve">in part </w:t>
      </w:r>
      <w:r>
        <w:rPr>
          <w:rFonts w:ascii="Arial" w:hAnsi="Arial" w:cs="Arial"/>
        </w:rPr>
        <w:t>to t</w:t>
      </w:r>
      <w:r w:rsidR="00C12773">
        <w:rPr>
          <w:rFonts w:ascii="Arial" w:hAnsi="Arial" w:cs="Arial"/>
        </w:rPr>
        <w:t>hese</w:t>
      </w:r>
      <w:r>
        <w:rPr>
          <w:rFonts w:ascii="Arial" w:hAnsi="Arial" w:cs="Arial"/>
        </w:rPr>
        <w:t xml:space="preserve"> differences</w:t>
      </w:r>
      <w:r w:rsidRPr="00F635B1">
        <w:rPr>
          <w:rFonts w:ascii="Arial" w:hAnsi="Arial" w:cs="Arial"/>
        </w:rPr>
        <w:t>.</w:t>
      </w:r>
      <w:r w:rsidR="00E85800">
        <w:rPr>
          <w:rFonts w:ascii="Arial" w:hAnsi="Arial" w:cs="Arial"/>
        </w:rPr>
        <w:t xml:space="preserve">  </w:t>
      </w:r>
    </w:p>
    <w:p w14:paraId="0AC3E25B" w14:textId="3FEBB4D1" w:rsidR="002E4F14" w:rsidRPr="001B0948" w:rsidRDefault="00F06F11" w:rsidP="00DD7F9A">
      <w:pPr>
        <w:spacing w:line="480" w:lineRule="auto"/>
        <w:ind w:firstLine="720"/>
        <w:contextualSpacing/>
        <w:rPr>
          <w:rFonts w:ascii="Arial" w:hAnsi="Arial" w:cs="Arial"/>
          <w:color w:val="000000" w:themeColor="text1"/>
        </w:rPr>
      </w:pPr>
      <w:r w:rsidRPr="006A53B8">
        <w:rPr>
          <w:rFonts w:ascii="Arial" w:hAnsi="Arial" w:cs="Arial"/>
        </w:rPr>
        <w:t>Our broader goal</w:t>
      </w:r>
      <w:r>
        <w:rPr>
          <w:rFonts w:ascii="Arial" w:hAnsi="Arial" w:cs="Arial"/>
        </w:rPr>
        <w:t xml:space="preserve">s were to </w:t>
      </w:r>
      <w:r w:rsidR="00EF6F94">
        <w:rPr>
          <w:rFonts w:ascii="Arial" w:hAnsi="Arial" w:cs="Arial"/>
        </w:rPr>
        <w:t xml:space="preserve">1) </w:t>
      </w:r>
      <w:r>
        <w:rPr>
          <w:rFonts w:ascii="Arial" w:hAnsi="Arial" w:cs="Arial"/>
        </w:rPr>
        <w:t xml:space="preserve">illustrate how diverse landscapes filter the effects of climate change </w:t>
      </w:r>
      <w:r w:rsidR="003E3A59" w:rsidRPr="003E3A59">
        <w:rPr>
          <w:rFonts w:ascii="Arial" w:hAnsi="Arial" w:cs="Arial"/>
          <w:noProof/>
        </w:rPr>
        <w:t>(Griffiths et al. 2014)</w:t>
      </w:r>
      <w:r>
        <w:rPr>
          <w:rFonts w:ascii="Arial" w:hAnsi="Arial" w:cs="Arial"/>
        </w:rPr>
        <w:t xml:space="preserve"> on juvenile Chinook and </w:t>
      </w:r>
      <w:r w:rsidR="00997C6E">
        <w:rPr>
          <w:rFonts w:ascii="Arial" w:hAnsi="Arial" w:cs="Arial"/>
        </w:rPr>
        <w:t>C</w:t>
      </w:r>
      <w:r>
        <w:rPr>
          <w:rFonts w:ascii="Arial" w:hAnsi="Arial" w:cs="Arial"/>
        </w:rPr>
        <w:t xml:space="preserve">oho </w:t>
      </w:r>
      <w:r w:rsidR="00390BC3">
        <w:rPr>
          <w:rFonts w:ascii="Arial" w:hAnsi="Arial" w:cs="Arial"/>
        </w:rPr>
        <w:t>Salmon</w:t>
      </w:r>
      <w:r>
        <w:rPr>
          <w:rFonts w:ascii="Arial" w:hAnsi="Arial" w:cs="Arial"/>
        </w:rPr>
        <w:t xml:space="preserve"> rearing habitat, </w:t>
      </w:r>
      <w:r w:rsidR="00EF6F94">
        <w:rPr>
          <w:rFonts w:ascii="Arial" w:hAnsi="Arial" w:cs="Arial"/>
        </w:rPr>
        <w:t xml:space="preserve">2) </w:t>
      </w:r>
      <w:r>
        <w:rPr>
          <w:rFonts w:ascii="Arial" w:hAnsi="Arial" w:cs="Arial"/>
        </w:rPr>
        <w:t>characterize how juvenile growth rates</w:t>
      </w:r>
      <w:r w:rsidR="0095752D">
        <w:rPr>
          <w:rFonts w:ascii="Arial" w:hAnsi="Arial" w:cs="Arial"/>
        </w:rPr>
        <w:t xml:space="preserve"> in different </w:t>
      </w:r>
      <w:r w:rsidR="00EF6F94">
        <w:rPr>
          <w:rFonts w:ascii="Arial" w:hAnsi="Arial" w:cs="Arial"/>
        </w:rPr>
        <w:t xml:space="preserve">freshwater </w:t>
      </w:r>
      <w:r w:rsidR="0095752D">
        <w:rPr>
          <w:rFonts w:ascii="Arial" w:hAnsi="Arial" w:cs="Arial"/>
        </w:rPr>
        <w:t>habitats</w:t>
      </w:r>
      <w:r>
        <w:rPr>
          <w:rFonts w:ascii="Arial" w:hAnsi="Arial" w:cs="Arial"/>
        </w:rPr>
        <w:t xml:space="preserve"> respond to a common </w:t>
      </w:r>
      <w:r w:rsidR="00D25F2E">
        <w:rPr>
          <w:rFonts w:ascii="Arial" w:hAnsi="Arial" w:cs="Arial"/>
        </w:rPr>
        <w:t xml:space="preserve">regional </w:t>
      </w:r>
      <w:r>
        <w:rPr>
          <w:rFonts w:ascii="Arial" w:hAnsi="Arial" w:cs="Arial"/>
        </w:rPr>
        <w:t>climate signal</w:t>
      </w:r>
      <w:r w:rsidRPr="00BD47F3">
        <w:rPr>
          <w:rFonts w:ascii="Arial" w:hAnsi="Arial" w:cs="Arial"/>
        </w:rPr>
        <w:t xml:space="preserve">, and </w:t>
      </w:r>
      <w:r w:rsidR="00EF6F94">
        <w:rPr>
          <w:rFonts w:ascii="Arial" w:hAnsi="Arial" w:cs="Arial"/>
        </w:rPr>
        <w:t>3)</w:t>
      </w:r>
      <w:r w:rsidR="00EF6F94" w:rsidRPr="00BD47F3">
        <w:rPr>
          <w:rFonts w:ascii="Arial" w:hAnsi="Arial" w:cs="Arial"/>
        </w:rPr>
        <w:t xml:space="preserve"> </w:t>
      </w:r>
      <w:r w:rsidRPr="00BD47F3">
        <w:rPr>
          <w:rFonts w:ascii="Arial" w:hAnsi="Arial" w:cs="Arial"/>
        </w:rPr>
        <w:t xml:space="preserve">project how these </w:t>
      </w:r>
      <w:r w:rsidR="0095752D">
        <w:rPr>
          <w:rFonts w:ascii="Arial" w:hAnsi="Arial" w:cs="Arial"/>
        </w:rPr>
        <w:t>varied</w:t>
      </w:r>
      <w:r w:rsidRPr="00BD47F3">
        <w:rPr>
          <w:rFonts w:ascii="Arial" w:hAnsi="Arial" w:cs="Arial"/>
        </w:rPr>
        <w:t xml:space="preserve"> responses may influence future growth.</w:t>
      </w:r>
      <w:r>
        <w:rPr>
          <w:rFonts w:ascii="Arial" w:hAnsi="Arial" w:cs="Arial"/>
          <w:color w:val="000000" w:themeColor="text1"/>
        </w:rPr>
        <w:t xml:space="preserve"> </w:t>
      </w:r>
      <w:r w:rsidR="003036BA">
        <w:rPr>
          <w:rFonts w:ascii="Arial" w:hAnsi="Arial" w:cs="Arial"/>
          <w:color w:val="000000" w:themeColor="text1"/>
        </w:rPr>
        <w:t xml:space="preserve">To accomplish these </w:t>
      </w:r>
      <w:proofErr w:type="gramStart"/>
      <w:r w:rsidR="003036BA">
        <w:rPr>
          <w:rFonts w:ascii="Arial" w:hAnsi="Arial" w:cs="Arial"/>
          <w:color w:val="000000" w:themeColor="text1"/>
        </w:rPr>
        <w:t>goals</w:t>
      </w:r>
      <w:proofErr w:type="gramEnd"/>
      <w:r w:rsidR="003036BA">
        <w:rPr>
          <w:rFonts w:ascii="Arial" w:hAnsi="Arial" w:cs="Arial"/>
          <w:color w:val="000000" w:themeColor="text1"/>
        </w:rPr>
        <w:t xml:space="preserve"> we</w:t>
      </w:r>
      <w:r>
        <w:rPr>
          <w:rFonts w:ascii="Arial" w:hAnsi="Arial" w:cs="Arial"/>
          <w:color w:val="000000" w:themeColor="text1"/>
        </w:rPr>
        <w:t>:</w:t>
      </w:r>
      <w:r w:rsidRPr="007C07EC">
        <w:rPr>
          <w:rFonts w:ascii="Arial" w:hAnsi="Arial" w:cs="Arial"/>
          <w:color w:val="000000" w:themeColor="text1"/>
        </w:rPr>
        <w:t xml:space="preserve"> </w:t>
      </w:r>
      <w:r>
        <w:rPr>
          <w:rFonts w:ascii="Arial" w:hAnsi="Arial" w:cs="Arial"/>
          <w:color w:val="000000" w:themeColor="text1"/>
        </w:rPr>
        <w:t>a) characterize</w:t>
      </w:r>
      <w:r w:rsidR="003036BA">
        <w:rPr>
          <w:rFonts w:ascii="Arial" w:hAnsi="Arial" w:cs="Arial"/>
          <w:color w:val="000000" w:themeColor="text1"/>
        </w:rPr>
        <w:t>d</w:t>
      </w:r>
      <w:r>
        <w:rPr>
          <w:rFonts w:ascii="Arial" w:hAnsi="Arial" w:cs="Arial"/>
          <w:color w:val="000000" w:themeColor="text1"/>
        </w:rPr>
        <w:t xml:space="preserve"> feeding rates and thermal conditions that contribute to differences in current growth rates and b) </w:t>
      </w:r>
      <w:r w:rsidRPr="007C07EC">
        <w:rPr>
          <w:rFonts w:ascii="Arial" w:hAnsi="Arial" w:cs="Arial"/>
          <w:color w:val="000000" w:themeColor="text1"/>
        </w:rPr>
        <w:t>use</w:t>
      </w:r>
      <w:r w:rsidR="003036BA">
        <w:rPr>
          <w:rFonts w:ascii="Arial" w:hAnsi="Arial" w:cs="Arial"/>
          <w:color w:val="000000" w:themeColor="text1"/>
        </w:rPr>
        <w:t>d</w:t>
      </w:r>
      <w:r w:rsidRPr="007C07EC">
        <w:rPr>
          <w:rFonts w:ascii="Arial" w:hAnsi="Arial" w:cs="Arial"/>
          <w:color w:val="000000" w:themeColor="text1"/>
        </w:rPr>
        <w:t xml:space="preserve"> growth simulations to </w:t>
      </w:r>
      <w:r w:rsidR="00DD7F9A" w:rsidRPr="00DD7F9A">
        <w:rPr>
          <w:rFonts w:ascii="Arial" w:hAnsi="Arial" w:cs="Arial"/>
        </w:rPr>
        <w:t xml:space="preserve">characterize expected juvenile </w:t>
      </w:r>
      <w:r w:rsidR="00C12773">
        <w:rPr>
          <w:rFonts w:ascii="Arial" w:hAnsi="Arial" w:cs="Arial"/>
        </w:rPr>
        <w:t xml:space="preserve">summer </w:t>
      </w:r>
      <w:r w:rsidR="00DD7F9A" w:rsidRPr="00DD7F9A">
        <w:rPr>
          <w:rFonts w:ascii="Arial" w:hAnsi="Arial" w:cs="Arial"/>
        </w:rPr>
        <w:t>growth rates in different habitat types under future climate change scenarios</w:t>
      </w:r>
      <w:r w:rsidRPr="00DD7F9A">
        <w:rPr>
          <w:rFonts w:ascii="Arial" w:hAnsi="Arial" w:cs="Arial"/>
          <w:color w:val="000000" w:themeColor="text1"/>
        </w:rPr>
        <w:t>.</w:t>
      </w:r>
      <w:r w:rsidR="00FD7E98">
        <w:rPr>
          <w:rFonts w:ascii="Arial" w:hAnsi="Arial" w:cs="Arial"/>
          <w:b/>
          <w:bCs/>
          <w:color w:val="FF0000"/>
        </w:rPr>
        <w:t xml:space="preserve"> </w:t>
      </w:r>
      <w:r w:rsidR="00FD7E98">
        <w:rPr>
          <w:rFonts w:ascii="Arial" w:hAnsi="Arial" w:cs="Arial"/>
          <w:color w:val="000000" w:themeColor="text1"/>
        </w:rPr>
        <w:t xml:space="preserve">We anticipated the largest changes in summer growth under future warming climate scenarios would be observed at sites with the highest air-water temperature sensitivity. </w:t>
      </w:r>
      <w:r w:rsidRPr="001B0948">
        <w:rPr>
          <w:rFonts w:ascii="Arial" w:hAnsi="Arial" w:cs="Arial"/>
        </w:rPr>
        <w:t xml:space="preserve">By identifying spatial and temporal patterns in variables that influence growth in </w:t>
      </w:r>
      <w:r>
        <w:rPr>
          <w:rFonts w:ascii="Arial" w:hAnsi="Arial" w:cs="Arial"/>
        </w:rPr>
        <w:t>nearby</w:t>
      </w:r>
      <w:r w:rsidRPr="001B0948">
        <w:rPr>
          <w:rFonts w:ascii="Arial" w:hAnsi="Arial" w:cs="Arial"/>
        </w:rPr>
        <w:t xml:space="preserve"> yet distinct </w:t>
      </w:r>
      <w:r>
        <w:rPr>
          <w:rFonts w:ascii="Arial" w:hAnsi="Arial" w:cs="Arial"/>
        </w:rPr>
        <w:t>habitats</w:t>
      </w:r>
      <w:r w:rsidRPr="001B0948">
        <w:rPr>
          <w:rFonts w:ascii="Arial" w:hAnsi="Arial" w:cs="Arial"/>
        </w:rPr>
        <w:t xml:space="preserve"> we </w:t>
      </w:r>
      <w:r>
        <w:rPr>
          <w:rFonts w:ascii="Arial" w:hAnsi="Arial" w:cs="Arial"/>
        </w:rPr>
        <w:t>aimed to</w:t>
      </w:r>
      <w:r w:rsidRPr="001B0948">
        <w:rPr>
          <w:rFonts w:ascii="Arial" w:hAnsi="Arial" w:cs="Arial"/>
        </w:rPr>
        <w:t xml:space="preserve"> better understand how juvenile salmon productivity may respond </w:t>
      </w:r>
      <w:r>
        <w:rPr>
          <w:rFonts w:ascii="Arial" w:hAnsi="Arial" w:cs="Arial"/>
        </w:rPr>
        <w:t>to</w:t>
      </w:r>
      <w:r w:rsidRPr="001B0948">
        <w:rPr>
          <w:rFonts w:ascii="Arial" w:hAnsi="Arial" w:cs="Arial"/>
        </w:rPr>
        <w:t xml:space="preserve"> </w:t>
      </w:r>
      <w:r>
        <w:rPr>
          <w:rFonts w:ascii="Arial" w:hAnsi="Arial" w:cs="Arial"/>
        </w:rPr>
        <w:t>climate change</w:t>
      </w:r>
      <w:r w:rsidR="00C12773">
        <w:rPr>
          <w:rFonts w:ascii="Arial" w:hAnsi="Arial" w:cs="Arial"/>
        </w:rPr>
        <w:t xml:space="preserve"> in the context of diverse habitats</w:t>
      </w:r>
      <w:r w:rsidRPr="001B0948">
        <w:rPr>
          <w:rFonts w:ascii="Arial" w:hAnsi="Arial" w:cs="Arial"/>
        </w:rPr>
        <w:t>.</w:t>
      </w:r>
    </w:p>
    <w:p w14:paraId="17CF7662" w14:textId="77777777" w:rsidR="002E4F14" w:rsidRPr="003D2467" w:rsidRDefault="002E4F14" w:rsidP="002757F7">
      <w:pPr>
        <w:spacing w:line="480" w:lineRule="auto"/>
        <w:contextualSpacing/>
        <w:rPr>
          <w:rFonts w:ascii="Arial" w:hAnsi="Arial" w:cs="Arial"/>
          <w:bCs/>
        </w:rPr>
      </w:pPr>
    </w:p>
    <w:p w14:paraId="0CFD3F5B" w14:textId="77777777" w:rsidR="002E4F14" w:rsidRPr="004679CB" w:rsidRDefault="002E4F14" w:rsidP="002757F7">
      <w:pPr>
        <w:spacing w:line="480" w:lineRule="auto"/>
        <w:contextualSpacing/>
        <w:rPr>
          <w:rFonts w:ascii="Arial" w:hAnsi="Arial" w:cs="Arial"/>
          <w:b/>
        </w:rPr>
      </w:pPr>
      <w:r w:rsidRPr="004679CB">
        <w:rPr>
          <w:rFonts w:ascii="Arial" w:hAnsi="Arial" w:cs="Arial"/>
          <w:b/>
        </w:rPr>
        <w:t>Materials &amp; Methods</w:t>
      </w:r>
    </w:p>
    <w:p w14:paraId="6A7450E9" w14:textId="4593A34F" w:rsidR="002E4F14" w:rsidRPr="00CF7152" w:rsidRDefault="0095752D" w:rsidP="002757F7">
      <w:pPr>
        <w:spacing w:line="480" w:lineRule="auto"/>
        <w:contextualSpacing/>
        <w:rPr>
          <w:rFonts w:ascii="Arial" w:hAnsi="Arial" w:cs="Arial"/>
          <w:b/>
          <w:i/>
          <w:iCs/>
        </w:rPr>
      </w:pPr>
      <w:r>
        <w:rPr>
          <w:rFonts w:ascii="Arial" w:hAnsi="Arial" w:cs="Arial"/>
          <w:b/>
          <w:i/>
          <w:iCs/>
        </w:rPr>
        <w:t>Overall Approach</w:t>
      </w:r>
    </w:p>
    <w:p w14:paraId="65228A10" w14:textId="6F3145D9" w:rsidR="00F06F11" w:rsidRPr="005A6F68" w:rsidRDefault="00F06F11" w:rsidP="00F06F11">
      <w:pPr>
        <w:spacing w:line="480" w:lineRule="auto"/>
        <w:ind w:firstLine="720"/>
        <w:contextualSpacing/>
        <w:rPr>
          <w:rFonts w:ascii="Arial" w:hAnsi="Arial" w:cs="Arial"/>
          <w:color w:val="1C1D1E"/>
          <w:shd w:val="clear" w:color="auto" w:fill="FFFFFF"/>
        </w:rPr>
      </w:pPr>
      <w:r w:rsidRPr="004679CB">
        <w:rPr>
          <w:rFonts w:ascii="Arial" w:hAnsi="Arial" w:cs="Arial"/>
          <w:color w:val="000000" w:themeColor="text1"/>
        </w:rPr>
        <w:t xml:space="preserve">We </w:t>
      </w:r>
      <w:r>
        <w:rPr>
          <w:rFonts w:ascii="Arial" w:hAnsi="Arial" w:cs="Arial"/>
          <w:color w:val="000000" w:themeColor="text1"/>
        </w:rPr>
        <w:t>measured</w:t>
      </w:r>
      <w:r w:rsidRPr="004679CB">
        <w:rPr>
          <w:rFonts w:ascii="Arial" w:hAnsi="Arial" w:cs="Arial"/>
          <w:color w:val="000000" w:themeColor="text1"/>
        </w:rPr>
        <w:t xml:space="preserve"> air temperature, water temperature, and</w:t>
      </w:r>
      <w:r>
        <w:rPr>
          <w:rFonts w:ascii="Arial" w:hAnsi="Arial" w:cs="Arial"/>
          <w:color w:val="000000" w:themeColor="text1"/>
        </w:rPr>
        <w:t xml:space="preserve"> the growth rates and diet composition of</w:t>
      </w:r>
      <w:r w:rsidRPr="004679CB">
        <w:rPr>
          <w:rFonts w:ascii="Arial" w:hAnsi="Arial" w:cs="Arial"/>
          <w:color w:val="000000" w:themeColor="text1"/>
        </w:rPr>
        <w:t xml:space="preserve"> juvenile Chinook and </w:t>
      </w:r>
      <w:r w:rsidR="00997C6E">
        <w:rPr>
          <w:rFonts w:ascii="Arial" w:hAnsi="Arial" w:cs="Arial"/>
          <w:color w:val="000000" w:themeColor="text1"/>
        </w:rPr>
        <w:t>C</w:t>
      </w:r>
      <w:r w:rsidRPr="004679CB">
        <w:rPr>
          <w:rFonts w:ascii="Arial" w:hAnsi="Arial" w:cs="Arial"/>
          <w:color w:val="000000" w:themeColor="text1"/>
        </w:rPr>
        <w:t xml:space="preserve">oho </w:t>
      </w:r>
      <w:r w:rsidR="00390BC3">
        <w:rPr>
          <w:rFonts w:ascii="Arial" w:hAnsi="Arial" w:cs="Arial"/>
          <w:color w:val="000000" w:themeColor="text1"/>
        </w:rPr>
        <w:t>Salmon</w:t>
      </w:r>
      <w:r w:rsidRPr="004679CB">
        <w:rPr>
          <w:rFonts w:ascii="Arial" w:hAnsi="Arial" w:cs="Arial"/>
          <w:color w:val="000000" w:themeColor="text1"/>
        </w:rPr>
        <w:t xml:space="preserve"> </w:t>
      </w:r>
      <w:r>
        <w:rPr>
          <w:rFonts w:ascii="Arial" w:hAnsi="Arial" w:cs="Arial"/>
          <w:color w:val="000000" w:themeColor="text1"/>
        </w:rPr>
        <w:t>during</w:t>
      </w:r>
      <w:r w:rsidR="0087726C">
        <w:rPr>
          <w:rFonts w:ascii="Arial" w:hAnsi="Arial" w:cs="Arial"/>
          <w:color w:val="000000" w:themeColor="text1"/>
        </w:rPr>
        <w:t xml:space="preserve"> May - September</w:t>
      </w:r>
      <w:r w:rsidR="0087726C" w:rsidRPr="004679CB">
        <w:rPr>
          <w:rFonts w:ascii="Arial" w:hAnsi="Arial" w:cs="Arial"/>
          <w:color w:val="000000" w:themeColor="text1"/>
        </w:rPr>
        <w:t xml:space="preserve"> 2015 </w:t>
      </w:r>
      <w:r w:rsidRPr="004679CB">
        <w:rPr>
          <w:rFonts w:ascii="Arial" w:hAnsi="Arial" w:cs="Arial"/>
          <w:color w:val="000000" w:themeColor="text1"/>
        </w:rPr>
        <w:t xml:space="preserve">and 2016 </w:t>
      </w:r>
      <w:r w:rsidR="004F7662">
        <w:rPr>
          <w:rFonts w:ascii="Arial" w:hAnsi="Arial" w:cs="Arial"/>
          <w:color w:val="000000" w:themeColor="text1"/>
        </w:rPr>
        <w:t>at ten sites within</w:t>
      </w:r>
      <w:r w:rsidRPr="004679CB">
        <w:rPr>
          <w:rFonts w:ascii="Arial" w:hAnsi="Arial" w:cs="Arial"/>
          <w:color w:val="000000" w:themeColor="text1"/>
        </w:rPr>
        <w:t xml:space="preserve"> the Kenai River watershed. </w:t>
      </w:r>
      <w:r>
        <w:rPr>
          <w:rFonts w:ascii="Arial" w:hAnsi="Arial" w:cs="Arial"/>
        </w:rPr>
        <w:t>Based on these field data, w</w:t>
      </w:r>
      <w:r w:rsidRPr="00235363">
        <w:rPr>
          <w:rFonts w:ascii="Arial" w:hAnsi="Arial" w:cs="Arial"/>
        </w:rPr>
        <w:t>e simulate</w:t>
      </w:r>
      <w:r>
        <w:rPr>
          <w:rFonts w:ascii="Arial" w:hAnsi="Arial" w:cs="Arial"/>
        </w:rPr>
        <w:t xml:space="preserve">d juvenile </w:t>
      </w:r>
      <w:r w:rsidRPr="00235363">
        <w:rPr>
          <w:rFonts w:ascii="Arial" w:hAnsi="Arial" w:cs="Arial"/>
        </w:rPr>
        <w:t xml:space="preserve">growth </w:t>
      </w:r>
      <w:r>
        <w:rPr>
          <w:rFonts w:ascii="Arial" w:hAnsi="Arial" w:cs="Arial"/>
        </w:rPr>
        <w:t>during summer under current conditions using</w:t>
      </w:r>
      <w:r w:rsidRPr="00235363">
        <w:rPr>
          <w:rFonts w:ascii="Arial" w:hAnsi="Arial" w:cs="Arial"/>
        </w:rPr>
        <w:t xml:space="preserve"> coupled stream temperature model</w:t>
      </w:r>
      <w:r>
        <w:rPr>
          <w:rFonts w:ascii="Arial" w:hAnsi="Arial" w:cs="Arial"/>
        </w:rPr>
        <w:t>s</w:t>
      </w:r>
      <w:r w:rsidRPr="00235363">
        <w:rPr>
          <w:rFonts w:ascii="Arial" w:hAnsi="Arial" w:cs="Arial"/>
        </w:rPr>
        <w:t xml:space="preserve"> </w:t>
      </w:r>
      <w:r>
        <w:rPr>
          <w:rFonts w:ascii="Arial" w:hAnsi="Arial" w:cs="Arial"/>
        </w:rPr>
        <w:t>and</w:t>
      </w:r>
      <w:r w:rsidRPr="00235363">
        <w:rPr>
          <w:rFonts w:ascii="Arial" w:hAnsi="Arial" w:cs="Arial"/>
        </w:rPr>
        <w:t xml:space="preserve"> bioenergetic model</w:t>
      </w:r>
      <w:r>
        <w:rPr>
          <w:rFonts w:ascii="Arial" w:hAnsi="Arial" w:cs="Arial"/>
        </w:rPr>
        <w:t>s</w:t>
      </w:r>
      <w:r w:rsidR="00A92421">
        <w:rPr>
          <w:rFonts w:ascii="Arial" w:hAnsi="Arial" w:cs="Arial"/>
        </w:rPr>
        <w:t xml:space="preserve"> (Fig. </w:t>
      </w:r>
      <w:r w:rsidR="000564FB">
        <w:rPr>
          <w:rFonts w:ascii="Arial" w:hAnsi="Arial" w:cs="Arial"/>
        </w:rPr>
        <w:t>1</w:t>
      </w:r>
      <w:r w:rsidR="00A92421">
        <w:rPr>
          <w:rFonts w:ascii="Arial" w:hAnsi="Arial" w:cs="Arial"/>
        </w:rPr>
        <w:t>)</w:t>
      </w:r>
      <w:r>
        <w:rPr>
          <w:rFonts w:ascii="Arial" w:hAnsi="Arial" w:cs="Arial"/>
        </w:rPr>
        <w:t>. We</w:t>
      </w:r>
      <w:r w:rsidRPr="00235363">
        <w:rPr>
          <w:rFonts w:ascii="Arial" w:hAnsi="Arial" w:cs="Arial"/>
        </w:rPr>
        <w:t xml:space="preserve"> then </w:t>
      </w:r>
      <w:r w:rsidRPr="00235363">
        <w:rPr>
          <w:rFonts w:ascii="Arial" w:hAnsi="Arial" w:cs="Arial"/>
          <w:color w:val="1C1D1E"/>
          <w:shd w:val="clear" w:color="auto" w:fill="FFFFFF"/>
        </w:rPr>
        <w:t>compare</w:t>
      </w:r>
      <w:r>
        <w:rPr>
          <w:rFonts w:ascii="Arial" w:hAnsi="Arial" w:cs="Arial"/>
          <w:color w:val="1C1D1E"/>
          <w:shd w:val="clear" w:color="auto" w:fill="FFFFFF"/>
        </w:rPr>
        <w:t>d</w:t>
      </w:r>
      <w:r w:rsidRPr="00235363">
        <w:rPr>
          <w:rFonts w:ascii="Arial" w:hAnsi="Arial" w:cs="Arial"/>
          <w:color w:val="1C1D1E"/>
          <w:shd w:val="clear" w:color="auto" w:fill="FFFFFF"/>
        </w:rPr>
        <w:t xml:space="preserve"> the relative change</w:t>
      </w:r>
      <w:r>
        <w:rPr>
          <w:rFonts w:ascii="Arial" w:hAnsi="Arial" w:cs="Arial"/>
          <w:color w:val="1C1D1E"/>
          <w:shd w:val="clear" w:color="auto" w:fill="FFFFFF"/>
        </w:rPr>
        <w:t>s in growth</w:t>
      </w:r>
      <w:r w:rsidRPr="00235363">
        <w:rPr>
          <w:rFonts w:ascii="Arial" w:hAnsi="Arial" w:cs="Arial"/>
          <w:color w:val="1C1D1E"/>
          <w:shd w:val="clear" w:color="auto" w:fill="FFFFFF"/>
        </w:rPr>
        <w:t xml:space="preserve"> from </w:t>
      </w:r>
      <w:r>
        <w:rPr>
          <w:rFonts w:ascii="Arial" w:hAnsi="Arial" w:cs="Arial"/>
          <w:color w:val="1C1D1E"/>
          <w:shd w:val="clear" w:color="auto" w:fill="FFFFFF"/>
        </w:rPr>
        <w:t xml:space="preserve">a 2010-2019 baseline period </w:t>
      </w:r>
      <w:r w:rsidRPr="00235363">
        <w:rPr>
          <w:rFonts w:ascii="Arial" w:hAnsi="Arial" w:cs="Arial"/>
          <w:color w:val="1C1D1E"/>
          <w:shd w:val="clear" w:color="auto" w:fill="FFFFFF"/>
        </w:rPr>
        <w:t xml:space="preserve">to </w:t>
      </w:r>
      <w:r>
        <w:rPr>
          <w:rFonts w:ascii="Arial" w:hAnsi="Arial" w:cs="Arial"/>
          <w:color w:val="1C1D1E"/>
          <w:shd w:val="clear" w:color="auto" w:fill="FFFFFF"/>
        </w:rPr>
        <w:t>those</w:t>
      </w:r>
      <w:r w:rsidRPr="00235363">
        <w:rPr>
          <w:rFonts w:ascii="Arial" w:hAnsi="Arial" w:cs="Arial"/>
          <w:color w:val="1C1D1E"/>
          <w:shd w:val="clear" w:color="auto" w:fill="FFFFFF"/>
        </w:rPr>
        <w:t xml:space="preserve"> </w:t>
      </w:r>
      <w:r>
        <w:rPr>
          <w:rFonts w:ascii="Arial" w:hAnsi="Arial" w:cs="Arial"/>
          <w:color w:val="1C1D1E"/>
          <w:shd w:val="clear" w:color="auto" w:fill="FFFFFF"/>
        </w:rPr>
        <w:t xml:space="preserve">projected </w:t>
      </w:r>
      <w:r w:rsidRPr="00235363">
        <w:rPr>
          <w:rFonts w:ascii="Arial" w:hAnsi="Arial" w:cs="Arial"/>
          <w:color w:val="1C1D1E"/>
          <w:shd w:val="clear" w:color="auto" w:fill="FFFFFF"/>
        </w:rPr>
        <w:t xml:space="preserve">under </w:t>
      </w:r>
      <w:r>
        <w:rPr>
          <w:rFonts w:ascii="Arial" w:hAnsi="Arial" w:cs="Arial"/>
          <w:color w:val="1C1D1E"/>
          <w:shd w:val="clear" w:color="auto" w:fill="FFFFFF"/>
        </w:rPr>
        <w:t>various future</w:t>
      </w:r>
      <w:r w:rsidRPr="00235363">
        <w:rPr>
          <w:rFonts w:ascii="Arial" w:hAnsi="Arial" w:cs="Arial"/>
          <w:color w:val="1C1D1E"/>
          <w:shd w:val="clear" w:color="auto" w:fill="FFFFFF"/>
        </w:rPr>
        <w:t xml:space="preserve"> temperature</w:t>
      </w:r>
      <w:r>
        <w:rPr>
          <w:rFonts w:ascii="Arial" w:hAnsi="Arial" w:cs="Arial"/>
          <w:color w:val="1C1D1E"/>
          <w:shd w:val="clear" w:color="auto" w:fill="FFFFFF"/>
        </w:rPr>
        <w:t xml:space="preserve"> and feeding rate</w:t>
      </w:r>
      <w:r w:rsidRPr="00235363">
        <w:rPr>
          <w:rFonts w:ascii="Arial" w:hAnsi="Arial" w:cs="Arial"/>
          <w:color w:val="1C1D1E"/>
          <w:shd w:val="clear" w:color="auto" w:fill="FFFFFF"/>
        </w:rPr>
        <w:t xml:space="preserve"> scenarios</w:t>
      </w:r>
      <w:r>
        <w:rPr>
          <w:rFonts w:ascii="Arial" w:hAnsi="Arial" w:cs="Arial"/>
          <w:color w:val="1C1D1E"/>
          <w:shd w:val="clear" w:color="auto" w:fill="FFFFFF"/>
        </w:rPr>
        <w:t xml:space="preserve"> for the 2030-2039 and 2060-2069 decades</w:t>
      </w:r>
      <w:r w:rsidRPr="00235363">
        <w:rPr>
          <w:rFonts w:ascii="Arial" w:hAnsi="Arial" w:cs="Arial"/>
          <w:color w:val="1C1D1E"/>
          <w:shd w:val="clear" w:color="auto" w:fill="FFFFFF"/>
        </w:rPr>
        <w:t>. The stream temperature model generate</w:t>
      </w:r>
      <w:r>
        <w:rPr>
          <w:rFonts w:ascii="Arial" w:hAnsi="Arial" w:cs="Arial"/>
          <w:color w:val="1C1D1E"/>
          <w:shd w:val="clear" w:color="auto" w:fill="FFFFFF"/>
        </w:rPr>
        <w:t>d</w:t>
      </w:r>
      <w:r w:rsidRPr="00235363">
        <w:rPr>
          <w:rFonts w:ascii="Arial" w:hAnsi="Arial" w:cs="Arial"/>
          <w:color w:val="1C1D1E"/>
          <w:shd w:val="clear" w:color="auto" w:fill="FFFFFF"/>
        </w:rPr>
        <w:t xml:space="preserve"> monthly stream temperatures which </w:t>
      </w:r>
      <w:r>
        <w:rPr>
          <w:rFonts w:ascii="Arial" w:hAnsi="Arial" w:cs="Arial"/>
          <w:color w:val="1C1D1E"/>
          <w:shd w:val="clear" w:color="auto" w:fill="FFFFFF"/>
        </w:rPr>
        <w:t>we</w:t>
      </w:r>
      <w:r w:rsidRPr="00235363">
        <w:rPr>
          <w:rFonts w:ascii="Arial" w:hAnsi="Arial" w:cs="Arial"/>
          <w:color w:val="1C1D1E"/>
          <w:shd w:val="clear" w:color="auto" w:fill="FFFFFF"/>
        </w:rPr>
        <w:t>re input as daily values to a bioenergetic model that predict</w:t>
      </w:r>
      <w:r>
        <w:rPr>
          <w:rFonts w:ascii="Arial" w:hAnsi="Arial" w:cs="Arial"/>
          <w:color w:val="1C1D1E"/>
          <w:shd w:val="clear" w:color="auto" w:fill="FFFFFF"/>
        </w:rPr>
        <w:t>ed</w:t>
      </w:r>
      <w:r w:rsidRPr="00235363">
        <w:rPr>
          <w:rFonts w:ascii="Arial" w:hAnsi="Arial" w:cs="Arial"/>
          <w:color w:val="1C1D1E"/>
          <w:shd w:val="clear" w:color="auto" w:fill="FFFFFF"/>
        </w:rPr>
        <w:t xml:space="preserve"> </w:t>
      </w:r>
      <w:r w:rsidR="003E1E58">
        <w:rPr>
          <w:rFonts w:ascii="Arial" w:hAnsi="Arial" w:cs="Arial"/>
          <w:color w:val="1C1D1E"/>
          <w:shd w:val="clear" w:color="auto" w:fill="FFFFFF"/>
        </w:rPr>
        <w:t xml:space="preserve">the </w:t>
      </w:r>
      <w:r w:rsidRPr="00235363">
        <w:rPr>
          <w:rFonts w:ascii="Arial" w:hAnsi="Arial" w:cs="Arial"/>
          <w:color w:val="1C1D1E"/>
          <w:shd w:val="clear" w:color="auto" w:fill="FFFFFF"/>
        </w:rPr>
        <w:t xml:space="preserve">daily growth rate and size of idealized juvenile </w:t>
      </w:r>
      <w:r>
        <w:rPr>
          <w:rFonts w:ascii="Arial" w:hAnsi="Arial" w:cs="Arial"/>
          <w:color w:val="1C1D1E"/>
          <w:shd w:val="clear" w:color="auto" w:fill="FFFFFF"/>
        </w:rPr>
        <w:t>C</w:t>
      </w:r>
      <w:r w:rsidRPr="00235363">
        <w:rPr>
          <w:rFonts w:ascii="Arial" w:hAnsi="Arial" w:cs="Arial"/>
          <w:color w:val="1C1D1E"/>
          <w:shd w:val="clear" w:color="auto" w:fill="FFFFFF"/>
        </w:rPr>
        <w:t>hinook</w:t>
      </w:r>
      <w:r>
        <w:rPr>
          <w:rFonts w:ascii="Arial" w:hAnsi="Arial" w:cs="Arial"/>
          <w:color w:val="1C1D1E"/>
          <w:shd w:val="clear" w:color="auto" w:fill="FFFFFF"/>
        </w:rPr>
        <w:t xml:space="preserve"> or </w:t>
      </w:r>
      <w:r w:rsidR="00997C6E">
        <w:rPr>
          <w:rFonts w:ascii="Arial" w:hAnsi="Arial" w:cs="Arial"/>
          <w:color w:val="1C1D1E"/>
          <w:shd w:val="clear" w:color="auto" w:fill="FFFFFF"/>
        </w:rPr>
        <w:t>C</w:t>
      </w:r>
      <w:r>
        <w:rPr>
          <w:rFonts w:ascii="Arial" w:hAnsi="Arial" w:cs="Arial"/>
          <w:color w:val="1C1D1E"/>
          <w:shd w:val="clear" w:color="auto" w:fill="FFFFFF"/>
        </w:rPr>
        <w:t>oho</w:t>
      </w:r>
      <w:r w:rsidRPr="00235363">
        <w:rPr>
          <w:rFonts w:ascii="Arial" w:hAnsi="Arial" w:cs="Arial"/>
          <w:color w:val="1C1D1E"/>
          <w:shd w:val="clear" w:color="auto" w:fill="FFFFFF"/>
        </w:rPr>
        <w:t xml:space="preserve"> </w:t>
      </w:r>
      <w:r w:rsidR="00390BC3">
        <w:rPr>
          <w:rFonts w:ascii="Arial" w:hAnsi="Arial" w:cs="Arial"/>
          <w:color w:val="1C1D1E"/>
          <w:shd w:val="clear" w:color="auto" w:fill="FFFFFF"/>
        </w:rPr>
        <w:t>Salmon</w:t>
      </w:r>
      <w:r w:rsidRPr="00235363">
        <w:rPr>
          <w:rFonts w:ascii="Arial" w:hAnsi="Arial" w:cs="Arial"/>
          <w:color w:val="1C1D1E"/>
          <w:shd w:val="clear" w:color="auto" w:fill="FFFFFF"/>
        </w:rPr>
        <w:t>.</w:t>
      </w:r>
      <w:r>
        <w:rPr>
          <w:rFonts w:ascii="Arial" w:hAnsi="Arial" w:cs="Arial"/>
        </w:rPr>
        <w:t xml:space="preserve"> </w:t>
      </w:r>
      <w:r>
        <w:rPr>
          <w:rFonts w:ascii="Arial" w:hAnsi="Arial" w:cs="Arial"/>
          <w:color w:val="1C1D1E"/>
          <w:shd w:val="clear" w:color="auto" w:fill="FFFFFF"/>
        </w:rPr>
        <w:t xml:space="preserve">Our model used field-based empirical inputs for food, temperature, and fish size across geographically diverse </w:t>
      </w:r>
      <w:r w:rsidR="00D9592E">
        <w:rPr>
          <w:rFonts w:ascii="Arial" w:hAnsi="Arial" w:cs="Arial"/>
          <w:color w:val="1C1D1E"/>
          <w:shd w:val="clear" w:color="auto" w:fill="FFFFFF"/>
        </w:rPr>
        <w:t>habitats</w:t>
      </w:r>
      <w:r>
        <w:rPr>
          <w:rFonts w:ascii="Arial" w:hAnsi="Arial" w:cs="Arial"/>
          <w:color w:val="1C1D1E"/>
          <w:shd w:val="clear" w:color="auto" w:fill="FFFFFF"/>
        </w:rPr>
        <w:t xml:space="preserve"> within the Kenai River watershed, emphasizing the diversity of food and water temperature conditions across space and time.</w:t>
      </w:r>
      <w:r>
        <w:rPr>
          <w:rFonts w:ascii="Arial" w:hAnsi="Arial" w:cs="Arial"/>
          <w:bCs/>
        </w:rPr>
        <w:t xml:space="preserve"> </w:t>
      </w:r>
    </w:p>
    <w:p w14:paraId="3997EC54" w14:textId="77777777" w:rsidR="002E4F14" w:rsidRPr="008722C8" w:rsidRDefault="002E4F14" w:rsidP="002757F7">
      <w:pPr>
        <w:spacing w:line="480" w:lineRule="auto"/>
        <w:contextualSpacing/>
        <w:rPr>
          <w:rFonts w:ascii="Arial" w:eastAsia="Arial" w:hAnsi="Arial"/>
        </w:rPr>
      </w:pPr>
      <w:r>
        <w:rPr>
          <w:rFonts w:ascii="Arial" w:hAnsi="Arial" w:cs="Arial"/>
          <w:bCs/>
        </w:rPr>
        <w:t xml:space="preserve"> </w:t>
      </w:r>
    </w:p>
    <w:p w14:paraId="1452228B" w14:textId="77777777" w:rsidR="002E4F14" w:rsidRPr="00CF7152" w:rsidRDefault="002E4F14" w:rsidP="002757F7">
      <w:pPr>
        <w:pStyle w:val="Normal1"/>
        <w:contextualSpacing/>
        <w:rPr>
          <w:b/>
          <w:bCs/>
        </w:rPr>
      </w:pPr>
      <w:r w:rsidRPr="00CF7152">
        <w:rPr>
          <w:rFonts w:ascii="Arial" w:eastAsia="Arial" w:hAnsi="Arial" w:cs="Arial"/>
          <w:b/>
          <w:bCs/>
          <w:i/>
        </w:rPr>
        <w:t>Study Area</w:t>
      </w:r>
    </w:p>
    <w:p w14:paraId="2D633DCD" w14:textId="41E55F68" w:rsidR="00F06F11" w:rsidRPr="008C2B85" w:rsidRDefault="002E4F14" w:rsidP="00F06F11">
      <w:pPr>
        <w:pStyle w:val="Normal1"/>
        <w:contextualSpacing/>
        <w:rPr>
          <w:rFonts w:ascii="Arial" w:hAnsi="Arial" w:cs="Arial"/>
        </w:rPr>
      </w:pPr>
      <w:r>
        <w:rPr>
          <w:rFonts w:ascii="Arial" w:eastAsia="Arial" w:hAnsi="Arial" w:cs="Arial"/>
        </w:rPr>
        <w:tab/>
      </w:r>
      <w:r w:rsidR="00F06F11">
        <w:rPr>
          <w:rFonts w:ascii="Arial" w:eastAsia="Arial" w:hAnsi="Arial" w:cs="Arial"/>
        </w:rPr>
        <w:t>The Kenai River drains an area of 5</w:t>
      </w:r>
      <w:r w:rsidR="002E6AE4">
        <w:rPr>
          <w:rFonts w:ascii="Arial" w:eastAsia="Arial" w:hAnsi="Arial" w:cs="Arial"/>
        </w:rPr>
        <w:t>,</w:t>
      </w:r>
      <w:r w:rsidR="00F06F11">
        <w:rPr>
          <w:rFonts w:ascii="Arial" w:eastAsia="Arial" w:hAnsi="Arial" w:cs="Arial"/>
        </w:rPr>
        <w:t>568 km</w:t>
      </w:r>
      <w:r w:rsidR="00F06F11">
        <w:rPr>
          <w:rFonts w:ascii="Arial" w:eastAsia="Arial" w:hAnsi="Arial" w:cs="Arial"/>
          <w:vertAlign w:val="superscript"/>
        </w:rPr>
        <w:t>2</w:t>
      </w:r>
      <w:r w:rsidR="00F06F11">
        <w:rPr>
          <w:rFonts w:ascii="Arial" w:eastAsia="Arial" w:hAnsi="Arial" w:cs="Arial"/>
        </w:rPr>
        <w:t xml:space="preserve"> in </w:t>
      </w:r>
      <w:r w:rsidR="00F06F11" w:rsidRPr="00CF7152">
        <w:rPr>
          <w:rFonts w:ascii="Arial" w:eastAsia="Arial" w:hAnsi="Arial"/>
        </w:rPr>
        <w:t>southcentral</w:t>
      </w:r>
      <w:r w:rsidR="00F06F11">
        <w:rPr>
          <w:rFonts w:ascii="Arial" w:eastAsia="Arial" w:hAnsi="Arial" w:cs="Arial"/>
        </w:rPr>
        <w:t xml:space="preserve"> Alaska, running 182 </w:t>
      </w:r>
      <w:r w:rsidR="008B503B">
        <w:rPr>
          <w:rFonts w:ascii="Arial" w:eastAsia="Arial" w:hAnsi="Arial" w:cs="Arial"/>
        </w:rPr>
        <w:t xml:space="preserve">km </w:t>
      </w:r>
      <w:r w:rsidR="00F06F11">
        <w:rPr>
          <w:rFonts w:ascii="Arial" w:eastAsia="Arial" w:hAnsi="Arial" w:cs="Arial"/>
        </w:rPr>
        <w:t xml:space="preserve">west from the Kenai Mountains and emptying into Cook Inlet near the city of Kenai (Figure </w:t>
      </w:r>
      <w:r w:rsidR="000564FB">
        <w:rPr>
          <w:rFonts w:ascii="Arial" w:eastAsia="Arial" w:hAnsi="Arial" w:cs="Arial"/>
        </w:rPr>
        <w:t>2</w:t>
      </w:r>
      <w:r w:rsidR="00F06F11">
        <w:rPr>
          <w:rFonts w:ascii="Arial" w:eastAsia="Arial" w:hAnsi="Arial" w:cs="Arial"/>
        </w:rPr>
        <w:t xml:space="preserve">). The watershed supports some of Alaska’s most intensively managed and harvested salmon populations, including commercial, sport, subsistence, and personal-use fisheries </w:t>
      </w:r>
      <w:r w:rsidR="003761E7" w:rsidRPr="003761E7">
        <w:rPr>
          <w:rFonts w:ascii="Arial" w:eastAsia="Arial" w:hAnsi="Arial" w:cs="Arial"/>
          <w:noProof/>
        </w:rPr>
        <w:t>(Franklin et al. 2019)</w:t>
      </w:r>
      <w:r w:rsidR="00F06F11">
        <w:rPr>
          <w:rFonts w:ascii="Arial" w:eastAsia="Arial" w:hAnsi="Arial" w:cs="Arial"/>
        </w:rPr>
        <w:t xml:space="preserve">. We conducted field sampling in three tributaries of </w:t>
      </w:r>
      <w:r w:rsidR="00F06F11">
        <w:rPr>
          <w:rFonts w:ascii="Arial" w:eastAsia="Arial" w:hAnsi="Arial" w:cs="Arial"/>
        </w:rPr>
        <w:lastRenderedPageBreak/>
        <w:t>the Kenai River in 2015 and 2016: Beaver Creek (lowland), Russian River (montane), and Ptarmigan Creek (glacial), and the Kenai River main stem</w:t>
      </w:r>
      <w:r w:rsidR="00F06F11" w:rsidRPr="00D3250B">
        <w:rPr>
          <w:rFonts w:ascii="Arial" w:eastAsia="Arial" w:hAnsi="Arial" w:cs="Arial"/>
        </w:rPr>
        <w:t xml:space="preserve"> </w:t>
      </w:r>
      <w:r w:rsidR="00F06F11">
        <w:rPr>
          <w:rFonts w:ascii="Arial" w:eastAsia="Arial" w:hAnsi="Arial" w:cs="Arial"/>
        </w:rPr>
        <w:t>(Table 1)</w:t>
      </w:r>
      <w:r w:rsidR="00F06F11" w:rsidRPr="00D3250B">
        <w:rPr>
          <w:rFonts w:ascii="Arial" w:eastAsia="Arial" w:hAnsi="Arial" w:cs="Arial"/>
        </w:rPr>
        <w:t>.</w:t>
      </w:r>
      <w:r w:rsidR="00F06F11" w:rsidRPr="00D3250B">
        <w:rPr>
          <w:rFonts w:ascii="Arial" w:hAnsi="Arial" w:cs="Arial"/>
        </w:rPr>
        <w:t xml:space="preserve"> The lowland</w:t>
      </w:r>
      <w:r w:rsidR="00F06F11" w:rsidRPr="00F635B1">
        <w:rPr>
          <w:rFonts w:ascii="Arial" w:hAnsi="Arial" w:cs="Arial"/>
        </w:rPr>
        <w:t xml:space="preserve"> </w:t>
      </w:r>
      <w:r w:rsidR="00F06F11">
        <w:rPr>
          <w:rFonts w:ascii="Arial" w:hAnsi="Arial" w:cs="Arial"/>
        </w:rPr>
        <w:t>tributary</w:t>
      </w:r>
      <w:r w:rsidR="00F06F11" w:rsidRPr="00F635B1">
        <w:rPr>
          <w:rFonts w:ascii="Arial" w:hAnsi="Arial" w:cs="Arial"/>
        </w:rPr>
        <w:t xml:space="preserve"> is characterized </w:t>
      </w:r>
      <w:r w:rsidR="00F06F11">
        <w:rPr>
          <w:rFonts w:ascii="Arial" w:hAnsi="Arial" w:cs="Arial"/>
        </w:rPr>
        <w:t>as low</w:t>
      </w:r>
      <w:r w:rsidR="00712CF9">
        <w:rPr>
          <w:rFonts w:ascii="Arial" w:hAnsi="Arial" w:cs="Arial"/>
        </w:rPr>
        <w:t xml:space="preserve"> </w:t>
      </w:r>
      <w:r w:rsidR="00F06F11">
        <w:rPr>
          <w:rFonts w:ascii="Arial" w:hAnsi="Arial" w:cs="Arial"/>
        </w:rPr>
        <w:t>elevation (21 - 65 m)</w:t>
      </w:r>
      <w:r w:rsidR="00103C80">
        <w:rPr>
          <w:rFonts w:ascii="Arial" w:hAnsi="Arial" w:cs="Arial"/>
        </w:rPr>
        <w:t>,</w:t>
      </w:r>
      <w:r w:rsidR="00F06F11">
        <w:rPr>
          <w:rFonts w:ascii="Arial" w:hAnsi="Arial" w:cs="Arial"/>
        </w:rPr>
        <w:t xml:space="preserve"> low</w:t>
      </w:r>
      <w:r w:rsidR="00712CF9">
        <w:rPr>
          <w:rFonts w:ascii="Arial" w:hAnsi="Arial" w:cs="Arial"/>
        </w:rPr>
        <w:t xml:space="preserve"> </w:t>
      </w:r>
      <w:r w:rsidR="00F06F11">
        <w:rPr>
          <w:rFonts w:ascii="Arial" w:hAnsi="Arial" w:cs="Arial"/>
        </w:rPr>
        <w:t>gradient,</w:t>
      </w:r>
      <w:r w:rsidR="00103C80">
        <w:rPr>
          <w:rFonts w:ascii="Arial" w:hAnsi="Arial" w:cs="Arial"/>
        </w:rPr>
        <w:t xml:space="preserve"> and</w:t>
      </w:r>
      <w:r w:rsidR="00F06F11">
        <w:rPr>
          <w:rFonts w:ascii="Arial" w:hAnsi="Arial" w:cs="Arial"/>
        </w:rPr>
        <w:t xml:space="preserve"> dominated by wetlands</w:t>
      </w:r>
      <w:r w:rsidR="00F06F11" w:rsidRPr="00F635B1">
        <w:rPr>
          <w:rFonts w:ascii="Arial" w:hAnsi="Arial" w:cs="Arial"/>
        </w:rPr>
        <w:t xml:space="preserve">. The resulting </w:t>
      </w:r>
      <w:r w:rsidR="00F06F11">
        <w:rPr>
          <w:rFonts w:ascii="Arial" w:hAnsi="Arial" w:cs="Arial"/>
        </w:rPr>
        <w:t>longer</w:t>
      </w:r>
      <w:r w:rsidR="00F06F11" w:rsidRPr="00F635B1">
        <w:rPr>
          <w:rFonts w:ascii="Arial" w:hAnsi="Arial" w:cs="Arial"/>
        </w:rPr>
        <w:t xml:space="preserve"> water residence time coupled w</w:t>
      </w:r>
      <w:r w:rsidR="00F06F11">
        <w:rPr>
          <w:rFonts w:ascii="Arial" w:hAnsi="Arial" w:cs="Arial"/>
        </w:rPr>
        <w:t>ith early-season snowmelt was anticipated to produce</w:t>
      </w:r>
      <w:r w:rsidR="00F06F11" w:rsidRPr="00F635B1">
        <w:rPr>
          <w:rFonts w:ascii="Arial" w:hAnsi="Arial" w:cs="Arial"/>
        </w:rPr>
        <w:t xml:space="preserve"> hig</w:t>
      </w:r>
      <w:r w:rsidR="00F06F11">
        <w:rPr>
          <w:rFonts w:ascii="Arial" w:hAnsi="Arial" w:cs="Arial"/>
        </w:rPr>
        <w:t xml:space="preserve">her </w:t>
      </w:r>
      <w:r w:rsidR="00CA505C">
        <w:rPr>
          <w:rFonts w:ascii="Arial" w:hAnsi="Arial" w:cs="Arial"/>
        </w:rPr>
        <w:t xml:space="preserve">daily </w:t>
      </w:r>
      <w:r w:rsidR="00D93D36">
        <w:rPr>
          <w:rFonts w:ascii="Arial" w:hAnsi="Arial" w:cs="Arial"/>
        </w:rPr>
        <w:t xml:space="preserve">mean </w:t>
      </w:r>
      <w:r w:rsidR="00F06F11">
        <w:rPr>
          <w:rFonts w:ascii="Arial" w:hAnsi="Arial" w:cs="Arial"/>
        </w:rPr>
        <w:t xml:space="preserve">water temperatures and result in high sensitivity to </w:t>
      </w:r>
      <w:r w:rsidR="00F06F11" w:rsidRPr="00AA62F8">
        <w:rPr>
          <w:rFonts w:ascii="Arial" w:hAnsi="Arial" w:cs="Arial"/>
        </w:rPr>
        <w:t>air temperature</w:t>
      </w:r>
      <w:r w:rsidR="00F06F11">
        <w:rPr>
          <w:rFonts w:ascii="Arial" w:hAnsi="Arial" w:cs="Arial"/>
        </w:rPr>
        <w:t xml:space="preserve"> </w:t>
      </w:r>
      <w:r w:rsidR="00273F5E" w:rsidRPr="00273F5E">
        <w:rPr>
          <w:rFonts w:ascii="Arial" w:hAnsi="Arial" w:cs="Arial"/>
          <w:noProof/>
        </w:rPr>
        <w:t>(Mauger et al. 2017; Wells and Toniolo 2018)</w:t>
      </w:r>
      <w:r w:rsidR="00F06F11" w:rsidRPr="00AA62F8">
        <w:rPr>
          <w:rFonts w:ascii="Arial" w:hAnsi="Arial" w:cs="Arial"/>
        </w:rPr>
        <w:t>. In contrast, the glacial tributary</w:t>
      </w:r>
      <w:r w:rsidR="004C32DD" w:rsidRPr="00AA62F8">
        <w:rPr>
          <w:rFonts w:ascii="Arial" w:hAnsi="Arial" w:cs="Arial"/>
        </w:rPr>
        <w:t xml:space="preserve"> </w:t>
      </w:r>
      <w:r w:rsidR="00F06F11" w:rsidRPr="00AA62F8">
        <w:rPr>
          <w:rFonts w:ascii="Arial" w:hAnsi="Arial" w:cs="Arial"/>
        </w:rPr>
        <w:t>is characterized as high</w:t>
      </w:r>
      <w:r w:rsidR="00712CF9">
        <w:rPr>
          <w:rFonts w:ascii="Arial" w:hAnsi="Arial" w:cs="Arial"/>
        </w:rPr>
        <w:t xml:space="preserve"> </w:t>
      </w:r>
      <w:r w:rsidR="00F06F11" w:rsidRPr="00AA62F8">
        <w:rPr>
          <w:rFonts w:ascii="Arial" w:hAnsi="Arial" w:cs="Arial"/>
        </w:rPr>
        <w:t>elevation</w:t>
      </w:r>
      <w:r w:rsidR="00F06F11">
        <w:rPr>
          <w:rFonts w:ascii="Arial" w:hAnsi="Arial" w:cs="Arial"/>
        </w:rPr>
        <w:t xml:space="preserve"> (166 - 1000 m)</w:t>
      </w:r>
      <w:r w:rsidR="00103C80">
        <w:rPr>
          <w:rFonts w:ascii="Arial" w:hAnsi="Arial" w:cs="Arial"/>
        </w:rPr>
        <w:t>,</w:t>
      </w:r>
      <w:r w:rsidR="00F06F11">
        <w:rPr>
          <w:rFonts w:ascii="Arial" w:hAnsi="Arial" w:cs="Arial"/>
        </w:rPr>
        <w:t xml:space="preserve"> </w:t>
      </w:r>
      <w:r w:rsidR="00F06F11" w:rsidRPr="00AA62F8">
        <w:rPr>
          <w:rFonts w:ascii="Arial" w:hAnsi="Arial" w:cs="Arial"/>
        </w:rPr>
        <w:t>high</w:t>
      </w:r>
      <w:r w:rsidR="00712CF9">
        <w:rPr>
          <w:rFonts w:ascii="Arial" w:hAnsi="Arial" w:cs="Arial"/>
        </w:rPr>
        <w:t xml:space="preserve"> </w:t>
      </w:r>
      <w:r w:rsidR="00F06F11" w:rsidRPr="00AA62F8">
        <w:rPr>
          <w:rFonts w:ascii="Arial" w:hAnsi="Arial" w:cs="Arial"/>
        </w:rPr>
        <w:t>gradient, and</w:t>
      </w:r>
      <w:r w:rsidR="00F06F11">
        <w:rPr>
          <w:rFonts w:ascii="Arial" w:hAnsi="Arial" w:cs="Arial"/>
        </w:rPr>
        <w:t xml:space="preserve"> </w:t>
      </w:r>
      <w:r w:rsidR="00F06F11" w:rsidRPr="00AA62F8">
        <w:rPr>
          <w:rFonts w:ascii="Arial" w:hAnsi="Arial" w:cs="Arial"/>
        </w:rPr>
        <w:t>glacially</w:t>
      </w:r>
      <w:r w:rsidR="00712CF9">
        <w:rPr>
          <w:rFonts w:ascii="Arial" w:hAnsi="Arial" w:cs="Arial"/>
        </w:rPr>
        <w:t xml:space="preserve"> </w:t>
      </w:r>
      <w:r w:rsidR="00F06F11" w:rsidRPr="00AA62F8">
        <w:rPr>
          <w:rFonts w:ascii="Arial" w:hAnsi="Arial" w:cs="Arial"/>
        </w:rPr>
        <w:t>influenced</w:t>
      </w:r>
      <w:r w:rsidR="00CF1700">
        <w:rPr>
          <w:rFonts w:ascii="Arial" w:hAnsi="Arial" w:cs="Arial"/>
        </w:rPr>
        <w:t xml:space="preserve"> (7% ice coverage in watershed; Table 1)</w:t>
      </w:r>
      <w:r w:rsidR="00F06F11" w:rsidRPr="00AA62F8">
        <w:rPr>
          <w:rFonts w:ascii="Arial" w:hAnsi="Arial" w:cs="Arial"/>
        </w:rPr>
        <w:t>.</w:t>
      </w:r>
      <w:r w:rsidR="00F06F11">
        <w:rPr>
          <w:rFonts w:ascii="Arial" w:hAnsi="Arial" w:cs="Arial"/>
        </w:rPr>
        <w:t xml:space="preserve"> </w:t>
      </w:r>
      <w:r w:rsidR="00F06F11" w:rsidRPr="00AA62F8">
        <w:rPr>
          <w:rFonts w:ascii="Arial" w:hAnsi="Arial" w:cs="Arial"/>
        </w:rPr>
        <w:t>The resulting low water residence time</w:t>
      </w:r>
      <w:r w:rsidR="00F06F11">
        <w:rPr>
          <w:rFonts w:ascii="Arial" w:hAnsi="Arial" w:cs="Arial"/>
        </w:rPr>
        <w:t xml:space="preserve"> </w:t>
      </w:r>
      <w:r w:rsidR="00F06F11" w:rsidRPr="00AA62F8">
        <w:rPr>
          <w:rFonts w:ascii="Arial" w:hAnsi="Arial" w:cs="Arial"/>
        </w:rPr>
        <w:t>coupled with late-season snow</w:t>
      </w:r>
      <w:r w:rsidR="00F06F11">
        <w:rPr>
          <w:rFonts w:ascii="Arial" w:hAnsi="Arial" w:cs="Arial"/>
        </w:rPr>
        <w:t>melt</w:t>
      </w:r>
      <w:r w:rsidR="00F06F11" w:rsidRPr="00AA62F8">
        <w:rPr>
          <w:rFonts w:ascii="Arial" w:hAnsi="Arial" w:cs="Arial"/>
        </w:rPr>
        <w:t xml:space="preserve"> and glacial melt </w:t>
      </w:r>
      <w:r w:rsidR="00F06F11">
        <w:rPr>
          <w:rFonts w:ascii="Arial" w:hAnsi="Arial" w:cs="Arial"/>
        </w:rPr>
        <w:t xml:space="preserve">throughout the summer </w:t>
      </w:r>
      <w:r w:rsidR="00F06F11" w:rsidRPr="00AA62F8">
        <w:rPr>
          <w:rFonts w:ascii="Arial" w:hAnsi="Arial" w:cs="Arial"/>
        </w:rPr>
        <w:t>was anticipated to produce lower average water temperatures and lower sensitivity to air temperature.</w:t>
      </w:r>
      <w:r w:rsidR="00F06F11">
        <w:rPr>
          <w:rFonts w:ascii="Arial" w:hAnsi="Arial" w:cs="Arial"/>
        </w:rPr>
        <w:t xml:space="preserve"> </w:t>
      </w:r>
      <w:r w:rsidR="00F06F11" w:rsidRPr="00AA62F8">
        <w:rPr>
          <w:rFonts w:ascii="Arial" w:hAnsi="Arial" w:cs="Arial"/>
        </w:rPr>
        <w:t>The montane tributary</w:t>
      </w:r>
      <w:r w:rsidR="00F06F11">
        <w:rPr>
          <w:rFonts w:ascii="Arial" w:hAnsi="Arial" w:cs="Arial"/>
        </w:rPr>
        <w:t xml:space="preserve"> </w:t>
      </w:r>
      <w:r w:rsidR="003520ED">
        <w:rPr>
          <w:rFonts w:ascii="Arial" w:hAnsi="Arial" w:cs="Arial"/>
        </w:rPr>
        <w:t>was</w:t>
      </w:r>
      <w:r w:rsidR="00F06F11" w:rsidRPr="00AA62F8">
        <w:rPr>
          <w:rFonts w:ascii="Arial" w:hAnsi="Arial" w:cs="Arial"/>
        </w:rPr>
        <w:t xml:space="preserve"> intermediate in these attributes.</w:t>
      </w:r>
      <w:r w:rsidR="00F06F11">
        <w:rPr>
          <w:rFonts w:ascii="Arial" w:hAnsi="Arial" w:cs="Arial"/>
        </w:rPr>
        <w:t xml:space="preserve"> </w:t>
      </w:r>
      <w:r w:rsidR="00F06F11" w:rsidRPr="00AA62F8">
        <w:rPr>
          <w:rFonts w:ascii="Arial" w:hAnsi="Arial" w:cs="Arial"/>
        </w:rPr>
        <w:t>The geography of the Kenai River watershed encompasses the range of watershed types found throughout the Gulf of Alaska catchment area</w:t>
      </w:r>
      <w:r w:rsidR="00F06F11">
        <w:rPr>
          <w:rFonts w:ascii="Arial" w:hAnsi="Arial" w:cs="Arial"/>
        </w:rPr>
        <w:t xml:space="preserve"> </w:t>
      </w:r>
      <w:r w:rsidR="008D4DCA" w:rsidRPr="008D4DCA">
        <w:rPr>
          <w:rFonts w:ascii="Arial" w:hAnsi="Arial" w:cs="Arial"/>
          <w:noProof/>
        </w:rPr>
        <w:t>(Sergeant et al. 2020)</w:t>
      </w:r>
      <w:r w:rsidR="00CE6B96">
        <w:rPr>
          <w:rFonts w:ascii="Arial" w:hAnsi="Arial" w:cs="Arial"/>
          <w:noProof/>
        </w:rPr>
        <w:t xml:space="preserve"> </w:t>
      </w:r>
      <w:r w:rsidR="00F06F11" w:rsidRPr="00AA62F8">
        <w:rPr>
          <w:rFonts w:ascii="Arial" w:hAnsi="Arial" w:cs="Arial"/>
        </w:rPr>
        <w:t>thus results gained from this study may be relevant to the broader region.</w:t>
      </w:r>
    </w:p>
    <w:p w14:paraId="65F55FA5" w14:textId="5346AD26" w:rsidR="002E4F14" w:rsidRPr="000D1550" w:rsidRDefault="002E4F14" w:rsidP="002757F7">
      <w:pPr>
        <w:pStyle w:val="Normal1"/>
        <w:contextualSpacing/>
        <w:rPr>
          <w:rFonts w:ascii="Arial" w:eastAsia="Arial" w:hAnsi="Arial" w:cs="Arial"/>
        </w:rPr>
      </w:pPr>
    </w:p>
    <w:p w14:paraId="116326D1" w14:textId="77777777" w:rsidR="002E4F14" w:rsidRPr="00CF7152" w:rsidRDefault="002E4F14" w:rsidP="002757F7">
      <w:pPr>
        <w:pStyle w:val="CommentText"/>
        <w:contextualSpacing/>
        <w:rPr>
          <w:rFonts w:ascii="Arial" w:hAnsi="Arial" w:cs="Arial"/>
          <w:b/>
          <w:i/>
        </w:rPr>
      </w:pPr>
      <w:r w:rsidRPr="00CF7152">
        <w:rPr>
          <w:rFonts w:ascii="Arial" w:hAnsi="Arial" w:cs="Arial"/>
          <w:b/>
          <w:i/>
        </w:rPr>
        <w:t xml:space="preserve">Field </w:t>
      </w:r>
      <w:r>
        <w:rPr>
          <w:rFonts w:ascii="Arial" w:hAnsi="Arial" w:cs="Arial"/>
          <w:b/>
          <w:i/>
        </w:rPr>
        <w:t>S</w:t>
      </w:r>
      <w:r w:rsidRPr="00CF7152">
        <w:rPr>
          <w:rFonts w:ascii="Arial" w:hAnsi="Arial" w:cs="Arial"/>
          <w:b/>
          <w:i/>
        </w:rPr>
        <w:t>ampling</w:t>
      </w:r>
    </w:p>
    <w:p w14:paraId="23D4ECA8" w14:textId="77777777" w:rsidR="002E4F14" w:rsidRPr="0056734D" w:rsidRDefault="002E4F14" w:rsidP="002757F7">
      <w:pPr>
        <w:pStyle w:val="CommentText"/>
        <w:contextualSpacing/>
        <w:rPr>
          <w:rFonts w:ascii="Arial" w:hAnsi="Arial" w:cs="Arial"/>
          <w:i/>
          <w:color w:val="000000"/>
        </w:rPr>
      </w:pPr>
      <w:r w:rsidRPr="0056734D">
        <w:rPr>
          <w:rFonts w:ascii="Arial" w:hAnsi="Arial" w:cs="Arial"/>
          <w:i/>
          <w:color w:val="000000"/>
        </w:rPr>
        <w:t>Stream Temperature</w:t>
      </w:r>
    </w:p>
    <w:p w14:paraId="0068A0AE" w14:textId="09AEAE7D" w:rsidR="00CE6B96" w:rsidRPr="000100F5" w:rsidRDefault="00420FA7" w:rsidP="000100F5">
      <w:pPr>
        <w:spacing w:line="480" w:lineRule="auto"/>
        <w:ind w:firstLine="720"/>
        <w:contextualSpacing/>
        <w:rPr>
          <w:rFonts w:ascii="Arial" w:hAnsi="Arial"/>
        </w:rPr>
      </w:pPr>
      <w:r>
        <w:rPr>
          <w:rFonts w:ascii="Arial" w:hAnsi="Arial"/>
        </w:rPr>
        <w:t xml:space="preserve">We acquired </w:t>
      </w:r>
      <w:r w:rsidRPr="00F028DC">
        <w:rPr>
          <w:rFonts w:ascii="Arial" w:hAnsi="Arial"/>
          <w:color w:val="000000" w:themeColor="text1"/>
        </w:rPr>
        <w:t>water</w:t>
      </w:r>
      <w:r w:rsidR="0087726C" w:rsidRPr="00F028DC">
        <w:rPr>
          <w:rFonts w:ascii="Arial" w:hAnsi="Arial"/>
          <w:color w:val="000000" w:themeColor="text1"/>
        </w:rPr>
        <w:t xml:space="preserve"> </w:t>
      </w:r>
      <w:r w:rsidR="003D303E" w:rsidRPr="00F028DC">
        <w:rPr>
          <w:rFonts w:ascii="Arial" w:hAnsi="Arial"/>
          <w:color w:val="000000" w:themeColor="text1"/>
        </w:rPr>
        <w:t>(</w:t>
      </w:r>
      <w:r w:rsidR="003D303E" w:rsidRPr="00F028DC">
        <w:rPr>
          <w:rFonts w:ascii="Arial" w:hAnsi="Arial"/>
          <w:i/>
          <w:iCs/>
          <w:color w:val="000000" w:themeColor="text1"/>
        </w:rPr>
        <w:t xml:space="preserve">n </w:t>
      </w:r>
      <w:r w:rsidR="003D303E" w:rsidRPr="00F028DC">
        <w:rPr>
          <w:rFonts w:ascii="Arial" w:hAnsi="Arial"/>
          <w:color w:val="000000" w:themeColor="text1"/>
        </w:rPr>
        <w:t>=14</w:t>
      </w:r>
      <w:r w:rsidR="00CF1700" w:rsidRPr="00F028DC">
        <w:rPr>
          <w:rFonts w:ascii="Arial" w:hAnsi="Arial"/>
          <w:color w:val="000000" w:themeColor="text1"/>
        </w:rPr>
        <w:t xml:space="preserve"> sites</w:t>
      </w:r>
      <w:r w:rsidR="0087726C" w:rsidRPr="00F028DC">
        <w:rPr>
          <w:rFonts w:ascii="Arial" w:hAnsi="Arial"/>
          <w:color w:val="000000" w:themeColor="text1"/>
        </w:rPr>
        <w:t>)</w:t>
      </w:r>
      <w:r w:rsidRPr="00F028DC">
        <w:rPr>
          <w:rFonts w:ascii="Arial" w:hAnsi="Arial"/>
          <w:color w:val="000000" w:themeColor="text1"/>
        </w:rPr>
        <w:t xml:space="preserve"> and air</w:t>
      </w:r>
      <w:r w:rsidR="003D303E" w:rsidRPr="00F028DC">
        <w:rPr>
          <w:rFonts w:ascii="Arial" w:hAnsi="Arial"/>
          <w:color w:val="000000" w:themeColor="text1"/>
        </w:rPr>
        <w:t xml:space="preserve"> (</w:t>
      </w:r>
      <w:r w:rsidR="003D303E" w:rsidRPr="00F028DC">
        <w:rPr>
          <w:rFonts w:ascii="Arial" w:hAnsi="Arial"/>
          <w:i/>
          <w:iCs/>
          <w:color w:val="000000" w:themeColor="text1"/>
        </w:rPr>
        <w:t xml:space="preserve">n = </w:t>
      </w:r>
      <w:r w:rsidR="003D303E" w:rsidRPr="00F028DC">
        <w:rPr>
          <w:rFonts w:ascii="Arial" w:hAnsi="Arial"/>
          <w:color w:val="000000" w:themeColor="text1"/>
        </w:rPr>
        <w:t xml:space="preserve">11 </w:t>
      </w:r>
      <w:r w:rsidR="00CF1700" w:rsidRPr="00F028DC">
        <w:rPr>
          <w:rFonts w:ascii="Arial" w:hAnsi="Arial"/>
          <w:color w:val="000000" w:themeColor="text1"/>
        </w:rPr>
        <w:t>sites</w:t>
      </w:r>
      <w:r w:rsidR="0087726C" w:rsidRPr="00F028DC">
        <w:rPr>
          <w:rFonts w:ascii="Arial" w:hAnsi="Arial"/>
          <w:color w:val="000000" w:themeColor="text1"/>
        </w:rPr>
        <w:t>)</w:t>
      </w:r>
      <w:r w:rsidRPr="00F028DC">
        <w:rPr>
          <w:rFonts w:ascii="Arial" w:hAnsi="Arial"/>
          <w:color w:val="000000" w:themeColor="text1"/>
        </w:rPr>
        <w:t xml:space="preserve"> </w:t>
      </w:r>
      <w:r w:rsidRPr="003D303E">
        <w:rPr>
          <w:rFonts w:ascii="Arial" w:hAnsi="Arial"/>
          <w:color w:val="000000" w:themeColor="text1"/>
        </w:rPr>
        <w:t xml:space="preserve">temperature </w:t>
      </w:r>
      <w:r>
        <w:rPr>
          <w:rFonts w:ascii="Arial" w:hAnsi="Arial"/>
        </w:rPr>
        <w:t xml:space="preserve">data from an array of </w:t>
      </w:r>
      <w:r>
        <w:rPr>
          <w:rFonts w:ascii="Arial" w:eastAsia="Arial" w:hAnsi="Arial" w:cs="Arial"/>
        </w:rPr>
        <w:t>HOBO® Temp Pro v2</w:t>
      </w:r>
      <w:r>
        <w:rPr>
          <w:rFonts w:ascii="Arial" w:hAnsi="Arial"/>
        </w:rPr>
        <w:t xml:space="preserve"> loggers deployed during summers 2015 and 2016, </w:t>
      </w:r>
      <w:r w:rsidR="006A7383">
        <w:rPr>
          <w:rFonts w:ascii="Arial" w:hAnsi="Arial"/>
        </w:rPr>
        <w:t xml:space="preserve">U.S. Geological </w:t>
      </w:r>
      <w:commentRangeStart w:id="4"/>
      <w:r w:rsidR="006A7383">
        <w:rPr>
          <w:rFonts w:ascii="Arial" w:hAnsi="Arial"/>
        </w:rPr>
        <w:t>Survey</w:t>
      </w:r>
      <w:commentRangeEnd w:id="4"/>
      <w:r w:rsidR="006E3F9D">
        <w:rPr>
          <w:rStyle w:val="CommentReference"/>
        </w:rPr>
        <w:commentReference w:id="4"/>
      </w:r>
      <w:r w:rsidR="006A7383">
        <w:rPr>
          <w:rFonts w:ascii="Arial" w:hAnsi="Arial"/>
        </w:rPr>
        <w:t xml:space="preserve"> (</w:t>
      </w:r>
      <w:r>
        <w:rPr>
          <w:rFonts w:ascii="Arial" w:hAnsi="Arial"/>
        </w:rPr>
        <w:t>USGS</w:t>
      </w:r>
      <w:r w:rsidR="006A7383">
        <w:rPr>
          <w:rFonts w:ascii="Arial" w:hAnsi="Arial"/>
        </w:rPr>
        <w:t>)</w:t>
      </w:r>
      <w:r>
        <w:rPr>
          <w:rFonts w:ascii="Arial" w:hAnsi="Arial"/>
        </w:rPr>
        <w:t xml:space="preserve"> stream gauge stations</w:t>
      </w:r>
      <w:r w:rsidR="00F30B4F">
        <w:rPr>
          <w:rFonts w:ascii="Arial" w:hAnsi="Arial"/>
        </w:rPr>
        <w:t xml:space="preserve"> </w:t>
      </w:r>
      <w:r>
        <w:rPr>
          <w:rFonts w:ascii="Arial" w:hAnsi="Arial"/>
        </w:rPr>
        <w:t>at Soldotna</w:t>
      </w:r>
      <w:r w:rsidR="00F30B4F">
        <w:rPr>
          <w:rFonts w:ascii="Arial" w:hAnsi="Arial"/>
        </w:rPr>
        <w:t xml:space="preserve"> (station ID 15266300) </w:t>
      </w:r>
      <w:r>
        <w:rPr>
          <w:rFonts w:ascii="Arial" w:hAnsi="Arial"/>
        </w:rPr>
        <w:t>and Cooper Landing</w:t>
      </w:r>
      <w:r w:rsidR="00F30B4F">
        <w:rPr>
          <w:rFonts w:ascii="Arial" w:hAnsi="Arial"/>
        </w:rPr>
        <w:t xml:space="preserve"> (station ID 15258000</w:t>
      </w:r>
      <w:r w:rsidR="009079D3">
        <w:rPr>
          <w:rFonts w:ascii="Arial" w:hAnsi="Arial"/>
        </w:rPr>
        <w:t xml:space="preserve">; </w:t>
      </w:r>
      <w:commentRangeStart w:id="5"/>
      <w:r w:rsidR="009079D3">
        <w:rPr>
          <w:rFonts w:ascii="Arial" w:hAnsi="Arial"/>
        </w:rPr>
        <w:t>USGS</w:t>
      </w:r>
      <w:commentRangeEnd w:id="5"/>
      <w:r w:rsidR="009079D3">
        <w:rPr>
          <w:rStyle w:val="CommentReference"/>
        </w:rPr>
        <w:commentReference w:id="5"/>
      </w:r>
      <w:r w:rsidR="009079D3">
        <w:rPr>
          <w:rFonts w:ascii="Arial" w:hAnsi="Arial"/>
        </w:rPr>
        <w:t xml:space="preserve"> 2021</w:t>
      </w:r>
      <w:r w:rsidR="00F30B4F">
        <w:rPr>
          <w:rFonts w:ascii="Arial" w:hAnsi="Arial"/>
        </w:rPr>
        <w:t>)</w:t>
      </w:r>
      <w:r>
        <w:rPr>
          <w:rFonts w:ascii="Arial" w:hAnsi="Arial"/>
        </w:rPr>
        <w:t>, and National Weather Service archives for the Kenai Airport.</w:t>
      </w:r>
      <w:r w:rsidR="00E85800">
        <w:rPr>
          <w:rFonts w:ascii="Arial" w:hAnsi="Arial"/>
        </w:rPr>
        <w:t xml:space="preserve"> </w:t>
      </w:r>
      <w:r>
        <w:rPr>
          <w:rFonts w:ascii="Arial" w:eastAsia="Arial" w:hAnsi="Arial" w:cs="Arial"/>
        </w:rPr>
        <w:t xml:space="preserve">Water and air temperature data were collected at a minimum of three sites per tributary and two sites in the main stem along a longitudinal </w:t>
      </w:r>
      <w:r>
        <w:rPr>
          <w:rFonts w:ascii="Arial" w:eastAsia="Arial" w:hAnsi="Arial" w:cs="Arial"/>
        </w:rPr>
        <w:lastRenderedPageBreak/>
        <w:t xml:space="preserve">gradient from lower to upper reaches. </w:t>
      </w:r>
      <w:r>
        <w:rPr>
          <w:rFonts w:ascii="Arial" w:hAnsi="Arial"/>
        </w:rPr>
        <w:t>We employed b</w:t>
      </w:r>
      <w:r w:rsidRPr="006C4A53">
        <w:rPr>
          <w:rFonts w:ascii="Arial" w:hAnsi="Arial"/>
        </w:rPr>
        <w:t xml:space="preserve">est practices and standards for collection of temperature time series as described in </w:t>
      </w:r>
      <w:r w:rsidR="00E14678">
        <w:rPr>
          <w:rFonts w:ascii="Arial" w:hAnsi="Arial"/>
          <w:noProof/>
        </w:rPr>
        <w:t>(Mauger et al. 2015)</w:t>
      </w:r>
      <w:r w:rsidRPr="006C4A53">
        <w:rPr>
          <w:rFonts w:ascii="Arial" w:hAnsi="Arial"/>
        </w:rPr>
        <w:t>.</w:t>
      </w:r>
      <w:r w:rsidR="00E85800">
        <w:rPr>
          <w:rFonts w:ascii="Arial" w:hAnsi="Arial"/>
        </w:rPr>
        <w:t xml:space="preserve"> </w:t>
      </w:r>
      <w:r w:rsidRPr="00420FA7">
        <w:rPr>
          <w:rFonts w:ascii="Arial" w:hAnsi="Arial"/>
        </w:rPr>
        <w:t xml:space="preserve">Appendix </w:t>
      </w:r>
      <w:r w:rsidR="00FD08E6">
        <w:rPr>
          <w:rFonts w:ascii="Arial" w:hAnsi="Arial"/>
        </w:rPr>
        <w:t>A</w:t>
      </w:r>
      <w:r w:rsidRPr="00420FA7">
        <w:rPr>
          <w:rFonts w:ascii="Arial" w:hAnsi="Arial"/>
        </w:rPr>
        <w:t xml:space="preserve"> describes</w:t>
      </w:r>
      <w:r w:rsidRPr="006C4A53">
        <w:rPr>
          <w:rFonts w:ascii="Arial" w:hAnsi="Arial"/>
        </w:rPr>
        <w:t xml:space="preserve"> site locations, methods</w:t>
      </w:r>
      <w:r>
        <w:rPr>
          <w:rFonts w:ascii="Arial" w:hAnsi="Arial"/>
        </w:rPr>
        <w:t xml:space="preserve"> used to ensure sites were representative of local environs</w:t>
      </w:r>
      <w:r w:rsidR="00264DF5">
        <w:rPr>
          <w:rFonts w:ascii="Arial" w:hAnsi="Arial"/>
        </w:rPr>
        <w:t xml:space="preserve"> using channel transects</w:t>
      </w:r>
      <w:r>
        <w:rPr>
          <w:rFonts w:ascii="Arial" w:hAnsi="Arial"/>
        </w:rPr>
        <w:t>, equipment calibration</w:t>
      </w:r>
      <w:r w:rsidR="00264DF5">
        <w:rPr>
          <w:rFonts w:ascii="Arial" w:hAnsi="Arial"/>
        </w:rPr>
        <w:t>,</w:t>
      </w:r>
      <w:r>
        <w:rPr>
          <w:rFonts w:ascii="Arial" w:hAnsi="Arial"/>
        </w:rPr>
        <w:t xml:space="preserve"> and </w:t>
      </w:r>
      <w:r w:rsidR="00264DF5">
        <w:rPr>
          <w:rFonts w:ascii="Arial" w:hAnsi="Arial"/>
        </w:rPr>
        <w:t>logger c</w:t>
      </w:r>
      <w:r>
        <w:rPr>
          <w:rFonts w:ascii="Arial" w:hAnsi="Arial"/>
        </w:rPr>
        <w:t>heck procedures.</w:t>
      </w:r>
    </w:p>
    <w:p w14:paraId="30DEA3A6" w14:textId="77777777" w:rsidR="00CE6B96" w:rsidRDefault="00CE6B96" w:rsidP="002757F7">
      <w:pPr>
        <w:pStyle w:val="CommentText"/>
        <w:contextualSpacing/>
        <w:rPr>
          <w:rFonts w:ascii="Arial" w:hAnsi="Arial" w:cs="Arial"/>
          <w:i/>
          <w:color w:val="000000"/>
        </w:rPr>
      </w:pPr>
    </w:p>
    <w:p w14:paraId="37D868F2" w14:textId="5B463EA8" w:rsidR="002E4F14" w:rsidRPr="0056734D" w:rsidRDefault="002E4F14" w:rsidP="002757F7">
      <w:pPr>
        <w:pStyle w:val="CommentText"/>
        <w:contextualSpacing/>
        <w:rPr>
          <w:rFonts w:ascii="Arial" w:hAnsi="Arial" w:cs="Arial"/>
          <w:i/>
          <w:color w:val="000000"/>
        </w:rPr>
      </w:pPr>
      <w:r w:rsidRPr="0056734D">
        <w:rPr>
          <w:rFonts w:ascii="Arial" w:hAnsi="Arial" w:cs="Arial"/>
          <w:i/>
          <w:color w:val="000000"/>
        </w:rPr>
        <w:t>Juvenile Salmon Capture</w:t>
      </w:r>
    </w:p>
    <w:p w14:paraId="66AB5462" w14:textId="50A8AE4D" w:rsidR="00420FA7" w:rsidRPr="008722C8" w:rsidRDefault="002E4F14" w:rsidP="00420FA7">
      <w:pPr>
        <w:spacing w:line="480" w:lineRule="auto"/>
        <w:contextualSpacing/>
        <w:rPr>
          <w:rFonts w:eastAsia="Arial"/>
        </w:rPr>
      </w:pPr>
      <w:r>
        <w:rPr>
          <w:rFonts w:ascii="Arial" w:eastAsia="Arial" w:hAnsi="Arial" w:cs="Arial"/>
        </w:rPr>
        <w:tab/>
      </w:r>
      <w:r w:rsidR="00420FA7">
        <w:rPr>
          <w:rFonts w:ascii="Arial" w:eastAsia="Arial" w:hAnsi="Arial" w:cs="Arial"/>
        </w:rPr>
        <w:t xml:space="preserve">We sampled juvenile Chinook </w:t>
      </w:r>
      <w:r w:rsidR="00B853DE">
        <w:rPr>
          <w:rFonts w:ascii="Arial" w:eastAsia="Arial" w:hAnsi="Arial" w:cs="Arial"/>
        </w:rPr>
        <w:t>(</w:t>
      </w:r>
      <w:r w:rsidR="00B853DE" w:rsidRPr="00C86033">
        <w:rPr>
          <w:rFonts w:ascii="Arial" w:eastAsia="Arial" w:hAnsi="Arial" w:cs="Arial"/>
          <w:i/>
          <w:iCs/>
        </w:rPr>
        <w:t>n</w:t>
      </w:r>
      <w:r w:rsidR="00B853DE">
        <w:rPr>
          <w:rFonts w:ascii="Arial" w:eastAsia="Arial" w:hAnsi="Arial" w:cs="Arial"/>
        </w:rPr>
        <w:t xml:space="preserve"> = 1</w:t>
      </w:r>
      <w:r w:rsidR="00A45681">
        <w:rPr>
          <w:rFonts w:ascii="Arial" w:eastAsia="Arial" w:hAnsi="Arial" w:cs="Arial"/>
        </w:rPr>
        <w:t>,</w:t>
      </w:r>
      <w:r w:rsidR="00B853DE">
        <w:rPr>
          <w:rFonts w:ascii="Arial" w:eastAsia="Arial" w:hAnsi="Arial" w:cs="Arial"/>
        </w:rPr>
        <w:t xml:space="preserve">145) </w:t>
      </w:r>
      <w:r w:rsidR="00420FA7">
        <w:rPr>
          <w:rFonts w:ascii="Arial" w:eastAsia="Arial" w:hAnsi="Arial" w:cs="Arial"/>
        </w:rPr>
        <w:t xml:space="preserve">and </w:t>
      </w:r>
      <w:r w:rsidR="00997C6E">
        <w:rPr>
          <w:rFonts w:ascii="Arial" w:eastAsia="Arial" w:hAnsi="Arial" w:cs="Arial"/>
        </w:rPr>
        <w:t>C</w:t>
      </w:r>
      <w:r w:rsidR="00420FA7">
        <w:rPr>
          <w:rFonts w:ascii="Arial" w:eastAsia="Arial" w:hAnsi="Arial" w:cs="Arial"/>
        </w:rPr>
        <w:t xml:space="preserve">oho </w:t>
      </w:r>
      <w:r w:rsidR="00390BC3">
        <w:rPr>
          <w:rFonts w:ascii="Arial" w:eastAsia="Arial" w:hAnsi="Arial" w:cs="Arial"/>
        </w:rPr>
        <w:t>Salmon</w:t>
      </w:r>
      <w:r w:rsidR="00420FA7">
        <w:rPr>
          <w:rFonts w:ascii="Arial" w:eastAsia="Arial" w:hAnsi="Arial" w:cs="Arial"/>
        </w:rPr>
        <w:t xml:space="preserve"> (</w:t>
      </w:r>
      <w:r w:rsidR="00420FA7" w:rsidRPr="008722C8">
        <w:rPr>
          <w:rFonts w:ascii="Arial" w:eastAsia="Arial" w:hAnsi="Arial"/>
          <w:i/>
        </w:rPr>
        <w:t>n</w:t>
      </w:r>
      <w:r w:rsidR="00420FA7">
        <w:rPr>
          <w:rFonts w:ascii="Arial" w:eastAsia="Arial" w:hAnsi="Arial" w:cs="Arial"/>
        </w:rPr>
        <w:t xml:space="preserve"> = </w:t>
      </w:r>
      <w:r w:rsidR="00B853DE">
        <w:rPr>
          <w:rFonts w:ascii="Arial" w:eastAsia="Arial" w:hAnsi="Arial" w:cs="Arial"/>
        </w:rPr>
        <w:t>2</w:t>
      </w:r>
      <w:r w:rsidR="00A45681">
        <w:rPr>
          <w:rFonts w:ascii="Arial" w:eastAsia="Arial" w:hAnsi="Arial" w:cs="Arial"/>
        </w:rPr>
        <w:t>,</w:t>
      </w:r>
      <w:r w:rsidR="00B853DE">
        <w:rPr>
          <w:rFonts w:ascii="Arial" w:eastAsia="Arial" w:hAnsi="Arial" w:cs="Arial"/>
        </w:rPr>
        <w:t>646</w:t>
      </w:r>
      <w:r w:rsidR="00420FA7">
        <w:rPr>
          <w:rFonts w:ascii="Arial" w:eastAsia="Arial" w:hAnsi="Arial" w:cs="Arial"/>
        </w:rPr>
        <w:t xml:space="preserve">) within the lower, middle, and upper extent of their documented habitat </w:t>
      </w:r>
      <w:r w:rsidR="00702301" w:rsidRPr="00702301">
        <w:rPr>
          <w:rFonts w:ascii="Arial" w:eastAsia="Arial" w:hAnsi="Arial" w:cs="Arial"/>
          <w:noProof/>
        </w:rPr>
        <w:t>(Reimer 2013)</w:t>
      </w:r>
      <w:r w:rsidR="00420FA7">
        <w:rPr>
          <w:rFonts w:ascii="Arial" w:eastAsia="Arial" w:hAnsi="Arial" w:cs="Arial"/>
        </w:rPr>
        <w:t xml:space="preserve"> in each of the three focal tributaries (Figure </w:t>
      </w:r>
      <w:r w:rsidR="000564FB">
        <w:rPr>
          <w:rFonts w:ascii="Arial" w:eastAsia="Arial" w:hAnsi="Arial" w:cs="Arial"/>
        </w:rPr>
        <w:t>2</w:t>
      </w:r>
      <w:r w:rsidR="00420FA7">
        <w:rPr>
          <w:rFonts w:ascii="Arial" w:eastAsia="Arial" w:hAnsi="Arial" w:cs="Arial"/>
        </w:rPr>
        <w:t>). We also sampled sites in the mainstem Kenai River near the mouths of Beaver Creek and the Russian River</w:t>
      </w:r>
      <w:r w:rsidR="00372F8C">
        <w:rPr>
          <w:rFonts w:ascii="Arial" w:eastAsia="Arial" w:hAnsi="Arial" w:cs="Arial"/>
        </w:rPr>
        <w:t xml:space="preserve"> (Figure </w:t>
      </w:r>
      <w:r w:rsidR="000564FB">
        <w:rPr>
          <w:rFonts w:ascii="Arial" w:eastAsia="Arial" w:hAnsi="Arial" w:cs="Arial"/>
        </w:rPr>
        <w:t>2</w:t>
      </w:r>
      <w:r w:rsidR="00372F8C">
        <w:rPr>
          <w:rFonts w:ascii="Arial" w:eastAsia="Arial" w:hAnsi="Arial" w:cs="Arial"/>
        </w:rPr>
        <w:t>)</w:t>
      </w:r>
      <w:r w:rsidR="00420FA7">
        <w:rPr>
          <w:rFonts w:ascii="Arial" w:eastAsia="Arial" w:hAnsi="Arial" w:cs="Arial"/>
        </w:rPr>
        <w:t>.</w:t>
      </w:r>
      <w:r w:rsidR="00E85800">
        <w:rPr>
          <w:rFonts w:ascii="Arial" w:eastAsia="Arial" w:hAnsi="Arial" w:cs="Arial"/>
        </w:rPr>
        <w:t xml:space="preserve"> </w:t>
      </w:r>
      <w:r w:rsidR="00420FA7">
        <w:rPr>
          <w:rFonts w:ascii="Arial" w:eastAsia="Arial" w:hAnsi="Arial" w:cs="Arial"/>
        </w:rPr>
        <w:t>Exploratory sampling did not capture target species in lentic environments above or below Ptarmigan Creek (Ptarmigan Lake and Kenai Lake, respectively) thus we did not include these sampling sites. Fish sampling efforts were constrained to a 200-m length of stream cente</w:t>
      </w:r>
      <w:r w:rsidR="003E2866">
        <w:rPr>
          <w:rFonts w:ascii="Arial" w:eastAsia="Arial" w:hAnsi="Arial" w:cs="Arial"/>
        </w:rPr>
        <w:t>r</w:t>
      </w:r>
      <w:r w:rsidR="00420FA7">
        <w:rPr>
          <w:rFonts w:ascii="Arial" w:eastAsia="Arial" w:hAnsi="Arial" w:cs="Arial"/>
        </w:rPr>
        <w:t>ed around</w:t>
      </w:r>
      <w:r w:rsidR="00CE0FCB">
        <w:rPr>
          <w:rFonts w:ascii="Arial" w:eastAsia="Arial" w:hAnsi="Arial" w:cs="Arial"/>
        </w:rPr>
        <w:t xml:space="preserve"> each </w:t>
      </w:r>
      <w:r w:rsidR="00420FA7">
        <w:rPr>
          <w:rFonts w:ascii="Arial" w:eastAsia="Arial" w:hAnsi="Arial" w:cs="Arial"/>
        </w:rPr>
        <w:t xml:space="preserve">water temperature logger site, </w:t>
      </w:r>
      <w:r w:rsidR="00CE0FCB">
        <w:rPr>
          <w:rFonts w:ascii="Arial" w:eastAsia="Arial" w:hAnsi="Arial" w:cs="Arial"/>
        </w:rPr>
        <w:t>and were</w:t>
      </w:r>
      <w:r w:rsidR="00420FA7">
        <w:rPr>
          <w:rFonts w:ascii="Arial" w:eastAsia="Arial" w:hAnsi="Arial" w:cs="Arial"/>
        </w:rPr>
        <w:t xml:space="preserve"> modified if fish capture success was low or terrain prevented access. We sampled fish from main channel and off-channel habitat at each site. Sites were visited approximately monthly (31 ± 5 days, mean ± SD) throughout May </w:t>
      </w:r>
      <w:r w:rsidR="00857EE4">
        <w:rPr>
          <w:rFonts w:ascii="Arial" w:eastAsia="Arial" w:hAnsi="Arial" w:cs="Arial"/>
        </w:rPr>
        <w:t>to</w:t>
      </w:r>
      <w:r w:rsidR="00420FA7">
        <w:rPr>
          <w:rFonts w:ascii="Arial" w:eastAsia="Arial" w:hAnsi="Arial" w:cs="Arial"/>
        </w:rPr>
        <w:t xml:space="preserve"> August 2015 and May </w:t>
      </w:r>
      <w:r w:rsidR="00857EE4">
        <w:rPr>
          <w:rFonts w:ascii="Arial" w:eastAsia="Arial" w:hAnsi="Arial" w:cs="Arial"/>
        </w:rPr>
        <w:t>to</w:t>
      </w:r>
      <w:r w:rsidR="00420FA7">
        <w:rPr>
          <w:rFonts w:ascii="Arial" w:eastAsia="Arial" w:hAnsi="Arial" w:cs="Arial"/>
        </w:rPr>
        <w:t xml:space="preserve"> September 2016 </w:t>
      </w:r>
      <w:r w:rsidR="00420FA7" w:rsidRPr="00D272A2">
        <w:rPr>
          <w:rFonts w:ascii="Arial" w:eastAsia="Arial" w:hAnsi="Arial" w:cs="Arial"/>
        </w:rPr>
        <w:t>(</w:t>
      </w:r>
      <w:r w:rsidR="00420FA7" w:rsidRPr="005C788B">
        <w:rPr>
          <w:rFonts w:ascii="Arial" w:eastAsia="Arial" w:hAnsi="Arial" w:cs="Arial"/>
        </w:rPr>
        <w:t xml:space="preserve">summarized in Appendix </w:t>
      </w:r>
      <w:r w:rsidR="00FD08E6">
        <w:rPr>
          <w:rFonts w:ascii="Arial" w:eastAsia="Arial" w:hAnsi="Arial" w:cs="Arial"/>
        </w:rPr>
        <w:t>B</w:t>
      </w:r>
      <w:r w:rsidR="00420FA7" w:rsidRPr="005C788B">
        <w:rPr>
          <w:rFonts w:ascii="Arial" w:eastAsia="Arial" w:hAnsi="Arial" w:cs="Arial"/>
        </w:rPr>
        <w:t xml:space="preserve">, Figure </w:t>
      </w:r>
      <w:r w:rsidR="00FD08E6">
        <w:rPr>
          <w:rFonts w:ascii="Arial" w:eastAsia="Arial" w:hAnsi="Arial" w:cs="Arial"/>
        </w:rPr>
        <w:t>B</w:t>
      </w:r>
      <w:r w:rsidR="005C788B" w:rsidRPr="005C788B">
        <w:rPr>
          <w:rFonts w:ascii="Arial" w:eastAsia="Arial" w:hAnsi="Arial" w:cs="Arial"/>
        </w:rPr>
        <w:t>1</w:t>
      </w:r>
      <w:r w:rsidR="00420FA7" w:rsidRPr="005C788B">
        <w:rPr>
          <w:rFonts w:ascii="Arial" w:eastAsia="Arial" w:hAnsi="Arial" w:cs="Arial"/>
        </w:rPr>
        <w:t>).</w:t>
      </w:r>
      <w:r w:rsidR="00E85800">
        <w:rPr>
          <w:rFonts w:ascii="Arial" w:eastAsia="Arial" w:hAnsi="Arial" w:cs="Arial"/>
        </w:rPr>
        <w:t xml:space="preserve"> </w:t>
      </w:r>
      <w:r w:rsidR="00420FA7">
        <w:rPr>
          <w:rFonts w:ascii="Arial" w:eastAsia="Arial" w:hAnsi="Arial" w:cs="Arial"/>
        </w:rPr>
        <w:t xml:space="preserve">Coordinates for the fish sampling sites are listed in the supplementary information (Table </w:t>
      </w:r>
      <w:r w:rsidR="003337A5">
        <w:rPr>
          <w:rFonts w:ascii="Arial" w:eastAsia="Arial" w:hAnsi="Arial" w:cs="Arial"/>
        </w:rPr>
        <w:t>S1</w:t>
      </w:r>
      <w:r w:rsidR="00420FA7">
        <w:rPr>
          <w:rFonts w:ascii="Arial" w:eastAsia="Arial" w:hAnsi="Arial" w:cs="Arial"/>
        </w:rPr>
        <w:t>). At each fish sampling event we used a handheld YSI® 556 Multi-parameter instrument to record water quality data (pH, conductivity (</w:t>
      </w:r>
      <w:proofErr w:type="spellStart"/>
      <w:r w:rsidR="00420FA7" w:rsidRPr="00014A64">
        <w:t>μ</w:t>
      </w:r>
      <w:r w:rsidR="00420FA7">
        <w:rPr>
          <w:rFonts w:ascii="Arial" w:eastAsia="Arial" w:hAnsi="Arial" w:cs="Arial"/>
        </w:rPr>
        <w:t>S</w:t>
      </w:r>
      <w:proofErr w:type="spellEnd"/>
      <w:r w:rsidR="00420FA7">
        <w:rPr>
          <w:rFonts w:ascii="Arial" w:eastAsia="Arial" w:hAnsi="Arial" w:cs="Arial"/>
        </w:rPr>
        <w:t>), temperature (</w:t>
      </w:r>
      <w:r w:rsidR="00420FA7" w:rsidRPr="00014A64">
        <w:t>°</w:t>
      </w:r>
      <w:r w:rsidR="00420FA7">
        <w:rPr>
          <w:rFonts w:ascii="Arial" w:eastAsia="Arial" w:hAnsi="Arial" w:cs="Arial"/>
        </w:rPr>
        <w:t>C)</w:t>
      </w:r>
      <w:r w:rsidR="00CF53DA">
        <w:rPr>
          <w:rFonts w:ascii="Arial" w:eastAsia="Arial" w:hAnsi="Arial" w:cs="Arial"/>
        </w:rPr>
        <w:t>)</w:t>
      </w:r>
      <w:r w:rsidR="0086031D">
        <w:rPr>
          <w:rFonts w:ascii="Arial" w:eastAsia="Arial" w:hAnsi="Arial" w:cs="Arial"/>
        </w:rPr>
        <w:t xml:space="preserve"> or Cooper-Atkins </w:t>
      </w:r>
      <w:proofErr w:type="spellStart"/>
      <w:r w:rsidR="0086031D">
        <w:rPr>
          <w:rFonts w:ascii="Arial" w:eastAsia="Arial" w:hAnsi="Arial" w:cs="Arial"/>
        </w:rPr>
        <w:t>AquaTuff</w:t>
      </w:r>
      <w:proofErr w:type="spellEnd"/>
      <w:r w:rsidR="0086031D">
        <w:rPr>
          <w:rFonts w:ascii="Arial" w:eastAsia="Arial" w:hAnsi="Arial" w:cs="Arial"/>
        </w:rPr>
        <w:t xml:space="preserve"> Instant Read® thermocouple</w:t>
      </w:r>
      <w:r w:rsidR="00CF53DA">
        <w:rPr>
          <w:rFonts w:ascii="Arial" w:eastAsia="Arial" w:hAnsi="Arial" w:cs="Arial"/>
        </w:rPr>
        <w:t xml:space="preserve"> to record temperature </w:t>
      </w:r>
      <w:r w:rsidR="00CF53DA">
        <w:t>(</w:t>
      </w:r>
      <w:r w:rsidR="00CF53DA" w:rsidRPr="00014A64">
        <w:t>°</w:t>
      </w:r>
      <w:r w:rsidR="00CF53DA">
        <w:rPr>
          <w:rFonts w:ascii="Arial" w:eastAsia="Arial" w:hAnsi="Arial" w:cs="Arial"/>
        </w:rPr>
        <w:t>C)</w:t>
      </w:r>
      <w:r w:rsidR="00420FA7">
        <w:rPr>
          <w:rFonts w:ascii="Arial" w:eastAsia="Arial" w:hAnsi="Arial" w:cs="Arial"/>
        </w:rPr>
        <w:t xml:space="preserve">. </w:t>
      </w:r>
    </w:p>
    <w:p w14:paraId="55D122F2" w14:textId="2140884E" w:rsidR="00420FA7" w:rsidRDefault="00420FA7" w:rsidP="00420FA7">
      <w:pPr>
        <w:pStyle w:val="Normal1"/>
        <w:ind w:firstLine="720"/>
        <w:contextualSpacing/>
        <w:rPr>
          <w:rFonts w:ascii="Arial" w:eastAsia="Arial" w:hAnsi="Arial" w:cs="Arial"/>
        </w:rPr>
      </w:pPr>
      <w:r>
        <w:rPr>
          <w:rFonts w:ascii="Arial" w:eastAsia="Arial" w:hAnsi="Arial" w:cs="Arial"/>
        </w:rPr>
        <w:t>We used Gee® minnow traps</w:t>
      </w:r>
      <w:r w:rsidR="003846AD">
        <w:rPr>
          <w:rFonts w:ascii="Arial" w:eastAsia="Arial" w:hAnsi="Arial" w:cs="Arial"/>
        </w:rPr>
        <w:t xml:space="preserve"> baited with salmon eggs</w:t>
      </w:r>
      <w:r>
        <w:rPr>
          <w:rFonts w:ascii="Arial" w:eastAsia="Arial" w:hAnsi="Arial" w:cs="Arial"/>
        </w:rPr>
        <w:t xml:space="preserve"> to capture juvenile </w:t>
      </w:r>
      <w:r>
        <w:rPr>
          <w:rFonts w:ascii="Arial" w:eastAsia="Arial" w:hAnsi="Arial" w:cs="Arial"/>
        </w:rPr>
        <w:lastRenderedPageBreak/>
        <w:t xml:space="preserve">salmon, an effective method for passive capture of juvenile salmonids in pools and moving water in Alaska </w:t>
      </w:r>
      <w:r w:rsidR="00702301" w:rsidRPr="00702301">
        <w:rPr>
          <w:rFonts w:ascii="Arial" w:eastAsia="Arial" w:hAnsi="Arial" w:cs="Arial"/>
          <w:noProof/>
        </w:rPr>
        <w:t>(Magnus 2006; Sethi and Benolkin 2013)</w:t>
      </w:r>
      <w:r w:rsidR="00702301">
        <w:rPr>
          <w:rFonts w:ascii="Arial" w:eastAsia="Arial" w:hAnsi="Arial" w:cs="Arial"/>
          <w:noProof/>
        </w:rPr>
        <w:t xml:space="preserve">. </w:t>
      </w:r>
      <w:r w:rsidR="006038E3">
        <w:rPr>
          <w:rFonts w:ascii="Arial" w:eastAsia="Arial" w:hAnsi="Arial" w:cs="Arial"/>
        </w:rPr>
        <w:t xml:space="preserve">Eggs were enclosed in </w:t>
      </w:r>
      <w:r w:rsidR="00702301">
        <w:rPr>
          <w:rFonts w:ascii="Arial" w:eastAsia="Arial" w:hAnsi="Arial" w:cs="Arial"/>
        </w:rPr>
        <w:t>p</w:t>
      </w:r>
      <w:r w:rsidR="00E96FA2">
        <w:rPr>
          <w:rFonts w:ascii="Arial" w:eastAsia="Arial" w:hAnsi="Arial" w:cs="Arial"/>
        </w:rPr>
        <w:t>erforated</w:t>
      </w:r>
      <w:r w:rsidR="006038E3">
        <w:rPr>
          <w:rFonts w:ascii="Arial" w:eastAsia="Arial" w:hAnsi="Arial" w:cs="Arial"/>
        </w:rPr>
        <w:t xml:space="preserve"> containers to prevent consumption but permit scent to escape.</w:t>
      </w:r>
      <w:r w:rsidR="00E85800">
        <w:rPr>
          <w:rFonts w:ascii="Arial" w:eastAsia="Arial" w:hAnsi="Arial" w:cs="Arial"/>
        </w:rPr>
        <w:t xml:space="preserve"> </w:t>
      </w:r>
      <w:r>
        <w:rPr>
          <w:rFonts w:ascii="Arial" w:eastAsia="Arial" w:hAnsi="Arial" w:cs="Arial"/>
        </w:rPr>
        <w:t xml:space="preserve">We suspended 12 </w:t>
      </w:r>
      <w:r w:rsidR="00857EE4">
        <w:rPr>
          <w:rFonts w:ascii="Arial" w:eastAsia="Arial" w:hAnsi="Arial" w:cs="Arial"/>
        </w:rPr>
        <w:t>to</w:t>
      </w:r>
      <w:r>
        <w:rPr>
          <w:rFonts w:ascii="Arial" w:eastAsia="Arial" w:hAnsi="Arial" w:cs="Arial"/>
        </w:rPr>
        <w:t xml:space="preserve"> 20 traps at water depths of 15 </w:t>
      </w:r>
      <w:r w:rsidR="00857EE4">
        <w:rPr>
          <w:rFonts w:ascii="Arial" w:eastAsia="Arial" w:hAnsi="Arial" w:cs="Arial"/>
        </w:rPr>
        <w:t>to</w:t>
      </w:r>
      <w:r>
        <w:rPr>
          <w:rFonts w:ascii="Arial" w:eastAsia="Arial" w:hAnsi="Arial" w:cs="Arial"/>
        </w:rPr>
        <w:t xml:space="preserve"> 45 cm, ensur</w:t>
      </w:r>
      <w:r w:rsidR="00E96FA2">
        <w:rPr>
          <w:rFonts w:ascii="Arial" w:eastAsia="Arial" w:hAnsi="Arial" w:cs="Arial"/>
        </w:rPr>
        <w:t>ing</w:t>
      </w:r>
      <w:r>
        <w:rPr>
          <w:rFonts w:ascii="Arial" w:eastAsia="Arial" w:hAnsi="Arial" w:cs="Arial"/>
        </w:rPr>
        <w:t xml:space="preserve"> sites were undisturbed by foot traffic so as not to alter the community of invertebrates normally available as juvenile salmon prey.</w:t>
      </w:r>
      <w:r w:rsidR="00E85800">
        <w:rPr>
          <w:rFonts w:ascii="Arial" w:eastAsia="Arial" w:hAnsi="Arial" w:cs="Arial"/>
        </w:rPr>
        <w:t xml:space="preserve"> </w:t>
      </w:r>
      <w:r>
        <w:rPr>
          <w:rFonts w:ascii="Arial" w:eastAsia="Arial" w:hAnsi="Arial" w:cs="Arial"/>
        </w:rPr>
        <w:t>We set the traps for 2</w:t>
      </w:r>
      <w:r w:rsidR="00001F09">
        <w:rPr>
          <w:rFonts w:ascii="Arial" w:eastAsia="Arial" w:hAnsi="Arial" w:cs="Arial"/>
        </w:rPr>
        <w:t xml:space="preserve"> to </w:t>
      </w:r>
      <w:r>
        <w:rPr>
          <w:rFonts w:ascii="Arial" w:eastAsia="Arial" w:hAnsi="Arial" w:cs="Arial"/>
        </w:rPr>
        <w:t>4 hours per set.</w:t>
      </w:r>
      <w:r w:rsidR="00E85800">
        <w:rPr>
          <w:rFonts w:ascii="Arial" w:eastAsia="Arial" w:hAnsi="Arial" w:cs="Arial"/>
        </w:rPr>
        <w:t xml:space="preserve"> </w:t>
      </w:r>
      <w:r>
        <w:rPr>
          <w:rFonts w:ascii="Arial" w:eastAsia="Arial" w:hAnsi="Arial" w:cs="Arial"/>
        </w:rPr>
        <w:t xml:space="preserve">We ensured that all salmon eggs used as bait were commercially sterilized or disinfected with a </w:t>
      </w:r>
      <w:r w:rsidR="0039374E">
        <w:rPr>
          <w:rFonts w:ascii="Arial" w:eastAsia="Arial" w:hAnsi="Arial" w:cs="Arial"/>
        </w:rPr>
        <w:t>ten-minute</w:t>
      </w:r>
      <w:r>
        <w:rPr>
          <w:rFonts w:ascii="Arial" w:eastAsia="Arial" w:hAnsi="Arial" w:cs="Arial"/>
        </w:rPr>
        <w:t xml:space="preserve"> soak in a 1/100 </w:t>
      </w:r>
      <w:proofErr w:type="spellStart"/>
      <w:r>
        <w:rPr>
          <w:rFonts w:ascii="Arial" w:eastAsia="Arial" w:hAnsi="Arial" w:cs="Arial"/>
        </w:rPr>
        <w:t>Betadyne</w:t>
      </w:r>
      <w:proofErr w:type="spellEnd"/>
      <w:r>
        <w:rPr>
          <w:rFonts w:ascii="Arial" w:eastAsia="Arial" w:hAnsi="Arial" w:cs="Arial"/>
        </w:rPr>
        <w:t xml:space="preserve"> solution prior to use.</w:t>
      </w:r>
    </w:p>
    <w:p w14:paraId="71C6DC18" w14:textId="57C1D6CA" w:rsidR="00C916E0" w:rsidRDefault="00420FA7" w:rsidP="00C916E0">
      <w:pPr>
        <w:pStyle w:val="Normal1"/>
        <w:ind w:firstLine="720"/>
        <w:contextualSpacing/>
        <w:rPr>
          <w:rFonts w:ascii="Arial" w:eastAsia="Arial" w:hAnsi="Arial" w:cs="Arial"/>
        </w:rPr>
      </w:pPr>
      <w:r>
        <w:rPr>
          <w:rFonts w:ascii="Arial" w:eastAsia="Arial" w:hAnsi="Arial" w:cs="Arial"/>
        </w:rPr>
        <w:t>We anesthetized captured juvenile salmon prior to measurement and diet sampling by submersion in a 20</w:t>
      </w:r>
      <w:r w:rsidR="007779DC">
        <w:rPr>
          <w:rFonts w:ascii="Arial" w:eastAsia="Arial" w:hAnsi="Arial" w:cs="Arial"/>
        </w:rPr>
        <w:t xml:space="preserve"> to </w:t>
      </w:r>
      <w:r>
        <w:rPr>
          <w:rFonts w:ascii="Arial" w:eastAsia="Arial" w:hAnsi="Arial" w:cs="Arial"/>
        </w:rPr>
        <w:t>40 mg/L eugenol (AQUI-</w:t>
      </w:r>
      <w:proofErr w:type="gramStart"/>
      <w:r>
        <w:rPr>
          <w:rFonts w:ascii="Arial" w:eastAsia="Arial" w:hAnsi="Arial" w:cs="Arial"/>
        </w:rPr>
        <w:t>S</w:t>
      </w:r>
      <w:r>
        <w:rPr>
          <w:rFonts w:ascii="Arial" w:eastAsia="Arial" w:hAnsi="Arial" w:cs="Arial"/>
          <w:vertAlign w:val="superscript"/>
        </w:rPr>
        <w:t>TM</w:t>
      </w:r>
      <w:r>
        <w:rPr>
          <w:rStyle w:val="CommentReference"/>
          <w:rFonts w:eastAsia="MS Gothic"/>
          <w:color w:val="auto"/>
        </w:rPr>
        <w:t xml:space="preserve"> </w:t>
      </w:r>
      <w:r>
        <w:rPr>
          <w:rFonts w:ascii="Arial" w:eastAsia="Arial" w:hAnsi="Arial" w:cs="Arial"/>
        </w:rPr>
        <w:t>)</w:t>
      </w:r>
      <w:proofErr w:type="gramEnd"/>
      <w:r>
        <w:rPr>
          <w:rFonts w:ascii="Arial" w:eastAsia="Arial" w:hAnsi="Arial" w:cs="Arial"/>
        </w:rPr>
        <w:t xml:space="preserve"> bath for 2 to 3 minutes </w:t>
      </w:r>
      <w:r w:rsidR="00D53E02" w:rsidRPr="00D53E02">
        <w:rPr>
          <w:rFonts w:ascii="Arial" w:eastAsia="Arial" w:hAnsi="Arial" w:cs="Arial"/>
          <w:noProof/>
        </w:rPr>
        <w:t>(Bowker et al. 2017)</w:t>
      </w:r>
      <w:r w:rsidR="00D53E02">
        <w:rPr>
          <w:rFonts w:ascii="Arial" w:eastAsia="Arial" w:hAnsi="Arial" w:cs="Arial"/>
        </w:rPr>
        <w:t xml:space="preserve">. </w:t>
      </w:r>
      <w:r>
        <w:rPr>
          <w:rFonts w:ascii="Arial" w:eastAsia="Arial" w:hAnsi="Arial" w:cs="Arial"/>
        </w:rPr>
        <w:t>Once individual</w:t>
      </w:r>
      <w:r w:rsidR="009C04F6">
        <w:rPr>
          <w:rFonts w:ascii="Arial" w:eastAsia="Arial" w:hAnsi="Arial" w:cs="Arial"/>
        </w:rPr>
        <w:t>s</w:t>
      </w:r>
      <w:r>
        <w:rPr>
          <w:rFonts w:ascii="Arial" w:eastAsia="Arial" w:hAnsi="Arial" w:cs="Arial"/>
        </w:rPr>
        <w:t xml:space="preserve"> exhibited a total loss of equilibrium, we removed them from the bath and measured fork length to the nearest mm </w:t>
      </w:r>
      <w:r w:rsidR="00A85EB6">
        <w:rPr>
          <w:rFonts w:ascii="Arial" w:eastAsia="Arial" w:hAnsi="Arial" w:cs="Arial"/>
        </w:rPr>
        <w:t>and</w:t>
      </w:r>
      <w:r>
        <w:rPr>
          <w:rFonts w:ascii="Arial" w:eastAsia="Arial" w:hAnsi="Arial" w:cs="Arial"/>
        </w:rPr>
        <w:t xml:space="preserve"> weighed to the nearest 0.1 g. We allowed fish to recover in aerated water until equilibrium was fully regained and retained them in-stream in a mesh basket to prevent same-day recaptures. We identified</w:t>
      </w:r>
      <w:r w:rsidR="00515FA9">
        <w:rPr>
          <w:rFonts w:ascii="Arial" w:eastAsia="Arial" w:hAnsi="Arial" w:cs="Arial"/>
        </w:rPr>
        <w:t xml:space="preserve">, </w:t>
      </w:r>
      <w:r>
        <w:rPr>
          <w:rFonts w:ascii="Arial" w:eastAsia="Arial" w:hAnsi="Arial" w:cs="Arial"/>
        </w:rPr>
        <w:t>recorded</w:t>
      </w:r>
      <w:r w:rsidR="00515FA9">
        <w:rPr>
          <w:rFonts w:ascii="Arial" w:eastAsia="Arial" w:hAnsi="Arial" w:cs="Arial"/>
        </w:rPr>
        <w:t>, and released</w:t>
      </w:r>
      <w:r>
        <w:rPr>
          <w:rFonts w:ascii="Arial" w:eastAsia="Arial" w:hAnsi="Arial" w:cs="Arial"/>
        </w:rPr>
        <w:t xml:space="preserve"> all non-target fish species (e.g., </w:t>
      </w:r>
      <w:r w:rsidR="00414BE7">
        <w:rPr>
          <w:rFonts w:ascii="Arial" w:eastAsia="Arial" w:hAnsi="Arial" w:cs="Arial"/>
        </w:rPr>
        <w:t>Slimy Sculpin</w:t>
      </w:r>
      <w:ins w:id="6" w:author="Latysh, Natalie" w:date="2022-07-11T15:40:00Z">
        <w:r w:rsidR="000F52BB">
          <w:rPr>
            <w:rFonts w:ascii="Arial" w:eastAsia="Arial" w:hAnsi="Arial" w:cs="Arial"/>
          </w:rPr>
          <w:t>,</w:t>
        </w:r>
      </w:ins>
      <w:del w:id="7" w:author="Latysh, Natalie" w:date="2022-07-11T15:40:00Z">
        <w:r w:rsidDel="000F52BB">
          <w:rPr>
            <w:rFonts w:ascii="Arial" w:eastAsia="Arial" w:hAnsi="Arial" w:cs="Arial"/>
          </w:rPr>
          <w:delText>;</w:delText>
        </w:r>
      </w:del>
      <w:r>
        <w:rPr>
          <w:rFonts w:ascii="Arial" w:eastAsia="Arial" w:hAnsi="Arial" w:cs="Arial"/>
        </w:rPr>
        <w:t xml:space="preserve"> </w:t>
      </w:r>
      <w:proofErr w:type="spellStart"/>
      <w:r w:rsidRPr="00D81323">
        <w:rPr>
          <w:rFonts w:ascii="Arial" w:eastAsia="Arial" w:hAnsi="Arial" w:cs="Arial"/>
          <w:i/>
          <w:iCs/>
        </w:rPr>
        <w:t>Cottus</w:t>
      </w:r>
      <w:proofErr w:type="spellEnd"/>
      <w:r w:rsidRPr="00D81323">
        <w:rPr>
          <w:rFonts w:ascii="Arial" w:eastAsia="Arial" w:hAnsi="Arial" w:cs="Arial"/>
          <w:i/>
          <w:iCs/>
        </w:rPr>
        <w:t xml:space="preserve"> cognatus</w:t>
      </w:r>
      <w:ins w:id="8" w:author="Latysh, Natalie" w:date="2022-07-11T15:40:00Z">
        <w:r w:rsidR="000F52BB">
          <w:rPr>
            <w:rFonts w:ascii="Arial" w:eastAsia="Arial" w:hAnsi="Arial" w:cs="Arial"/>
          </w:rPr>
          <w:t>;</w:t>
        </w:r>
      </w:ins>
      <w:del w:id="9" w:author="Latysh, Natalie" w:date="2022-07-11T15:40:00Z">
        <w:r w:rsidDel="000F52BB">
          <w:rPr>
            <w:rFonts w:ascii="Arial" w:eastAsia="Arial" w:hAnsi="Arial" w:cs="Arial"/>
          </w:rPr>
          <w:delText>,</w:delText>
        </w:r>
      </w:del>
      <w:r>
        <w:rPr>
          <w:rFonts w:ascii="Arial" w:eastAsia="Arial" w:hAnsi="Arial" w:cs="Arial"/>
        </w:rPr>
        <w:t xml:space="preserve"> </w:t>
      </w:r>
      <w:r w:rsidR="00414BE7">
        <w:rPr>
          <w:rFonts w:ascii="Arial" w:eastAsia="Arial" w:hAnsi="Arial" w:cs="Arial"/>
        </w:rPr>
        <w:t>Rainbow Trout</w:t>
      </w:r>
      <w:r>
        <w:rPr>
          <w:rFonts w:ascii="Arial" w:eastAsia="Arial" w:hAnsi="Arial" w:cs="Arial"/>
        </w:rPr>
        <w:t xml:space="preserve">; </w:t>
      </w:r>
      <w:r>
        <w:rPr>
          <w:rFonts w:ascii="Arial" w:eastAsia="Arial" w:hAnsi="Arial" w:cs="Arial"/>
          <w:i/>
          <w:iCs/>
        </w:rPr>
        <w:t>O. mykiss</w:t>
      </w:r>
      <w:r>
        <w:rPr>
          <w:rFonts w:ascii="Arial" w:eastAsia="Arial" w:hAnsi="Arial" w:cs="Arial"/>
        </w:rPr>
        <w:t>).</w:t>
      </w:r>
      <w:r w:rsidR="00E85800">
        <w:rPr>
          <w:rFonts w:ascii="Arial" w:eastAsia="Arial" w:hAnsi="Arial" w:cs="Arial"/>
        </w:rPr>
        <w:t xml:space="preserve"> </w:t>
      </w:r>
      <w:r>
        <w:rPr>
          <w:rFonts w:ascii="Arial" w:eastAsia="Arial" w:hAnsi="Arial" w:cs="Arial"/>
        </w:rPr>
        <w:t>We released all fish near the point of capture when daily sampling was complete.</w:t>
      </w:r>
    </w:p>
    <w:p w14:paraId="31058133" w14:textId="0E73B82E" w:rsidR="00C916E0" w:rsidRPr="00C916E0" w:rsidRDefault="00420FA7" w:rsidP="00C916E0">
      <w:pPr>
        <w:pStyle w:val="Normal1"/>
        <w:ind w:firstLine="720"/>
        <w:contextualSpacing/>
        <w:rPr>
          <w:rFonts w:ascii="Arial" w:hAnsi="Arial" w:cs="Arial"/>
        </w:rPr>
      </w:pPr>
      <w:r w:rsidRPr="00C916E0">
        <w:rPr>
          <w:rFonts w:ascii="Arial" w:eastAsia="Arial" w:hAnsi="Arial" w:cs="Arial"/>
        </w:rPr>
        <w:t xml:space="preserve">For a subset of juvenile Chinook </w:t>
      </w:r>
      <w:r w:rsidR="009948BC" w:rsidRPr="00C916E0">
        <w:rPr>
          <w:rFonts w:ascii="Arial" w:eastAsia="Arial" w:hAnsi="Arial" w:cs="Arial"/>
        </w:rPr>
        <w:t>(</w:t>
      </w:r>
      <w:r w:rsidR="009948BC" w:rsidRPr="00C916E0">
        <w:rPr>
          <w:rFonts w:ascii="Arial" w:eastAsia="Arial" w:hAnsi="Arial" w:cs="Arial"/>
          <w:i/>
          <w:iCs/>
        </w:rPr>
        <w:t>n</w:t>
      </w:r>
      <w:r w:rsidR="009948BC" w:rsidRPr="00C916E0">
        <w:rPr>
          <w:rFonts w:ascii="Arial" w:eastAsia="Arial" w:hAnsi="Arial" w:cs="Arial"/>
        </w:rPr>
        <w:t xml:space="preserve"> = 219) </w:t>
      </w:r>
      <w:r w:rsidRPr="00C916E0">
        <w:rPr>
          <w:rFonts w:ascii="Arial" w:eastAsia="Arial" w:hAnsi="Arial" w:cs="Arial"/>
        </w:rPr>
        <w:t xml:space="preserve">and </w:t>
      </w:r>
      <w:r w:rsidR="00997C6E" w:rsidRPr="00C916E0">
        <w:rPr>
          <w:rFonts w:ascii="Arial" w:eastAsia="Arial" w:hAnsi="Arial" w:cs="Arial"/>
        </w:rPr>
        <w:t>C</w:t>
      </w:r>
      <w:r w:rsidRPr="00C916E0">
        <w:rPr>
          <w:rFonts w:ascii="Arial" w:eastAsia="Arial" w:hAnsi="Arial" w:cs="Arial"/>
        </w:rPr>
        <w:t xml:space="preserve">oho </w:t>
      </w:r>
      <w:r w:rsidR="00390BC3" w:rsidRPr="00C916E0">
        <w:rPr>
          <w:rFonts w:ascii="Arial" w:eastAsia="Arial" w:hAnsi="Arial" w:cs="Arial"/>
        </w:rPr>
        <w:t>Salmon</w:t>
      </w:r>
      <w:r w:rsidRPr="00C916E0">
        <w:rPr>
          <w:rFonts w:ascii="Arial" w:eastAsia="Arial" w:hAnsi="Arial" w:cs="Arial"/>
        </w:rPr>
        <w:t xml:space="preserve"> (</w:t>
      </w:r>
      <w:r w:rsidRPr="00C916E0">
        <w:rPr>
          <w:rFonts w:ascii="Arial" w:eastAsia="Arial" w:hAnsi="Arial" w:cs="Arial"/>
          <w:i/>
          <w:iCs/>
        </w:rPr>
        <w:t>n</w:t>
      </w:r>
      <w:r w:rsidRPr="00C916E0">
        <w:rPr>
          <w:rFonts w:ascii="Arial" w:eastAsia="Arial" w:hAnsi="Arial" w:cs="Arial"/>
        </w:rPr>
        <w:t xml:space="preserve"> = </w:t>
      </w:r>
      <w:r w:rsidR="009948BC" w:rsidRPr="00C916E0">
        <w:rPr>
          <w:rFonts w:ascii="Arial" w:eastAsia="Arial" w:hAnsi="Arial" w:cs="Arial"/>
        </w:rPr>
        <w:t>553</w:t>
      </w:r>
      <w:r w:rsidRPr="00C916E0">
        <w:rPr>
          <w:rFonts w:ascii="Arial" w:eastAsia="Arial" w:hAnsi="Arial" w:cs="Arial"/>
        </w:rPr>
        <w:t>) we sampled scales and stomach contents to determine age and diet composition for bioenergetics models.</w:t>
      </w:r>
      <w:r w:rsidR="00E85800" w:rsidRPr="00C916E0">
        <w:rPr>
          <w:rFonts w:ascii="Arial" w:eastAsia="Arial" w:hAnsi="Arial" w:cs="Arial"/>
        </w:rPr>
        <w:t xml:space="preserve"> </w:t>
      </w:r>
      <w:r w:rsidRPr="00C916E0">
        <w:rPr>
          <w:rFonts w:ascii="Arial" w:eastAsia="Arial" w:hAnsi="Arial" w:cs="Arial"/>
        </w:rPr>
        <w:t xml:space="preserve">At each monthly site visit we aimed to sample up to 16 juvenile Chinook and 16 </w:t>
      </w:r>
      <w:r w:rsidR="00213FE5" w:rsidRPr="00C916E0">
        <w:rPr>
          <w:rFonts w:ascii="Arial" w:eastAsia="Arial" w:hAnsi="Arial" w:cs="Arial"/>
        </w:rPr>
        <w:t>C</w:t>
      </w:r>
      <w:r w:rsidRPr="00C916E0">
        <w:rPr>
          <w:rFonts w:ascii="Arial" w:eastAsia="Arial" w:hAnsi="Arial" w:cs="Arial"/>
        </w:rPr>
        <w:t xml:space="preserve">oho </w:t>
      </w:r>
      <w:r w:rsidR="00390BC3" w:rsidRPr="00C916E0">
        <w:rPr>
          <w:rFonts w:ascii="Arial" w:eastAsia="Arial" w:hAnsi="Arial" w:cs="Arial"/>
        </w:rPr>
        <w:t>Salmon</w:t>
      </w:r>
      <w:r w:rsidRPr="00C916E0">
        <w:rPr>
          <w:rFonts w:ascii="Arial" w:eastAsia="Arial" w:hAnsi="Arial" w:cs="Arial"/>
        </w:rPr>
        <w:t xml:space="preserve"> with</w:t>
      </w:r>
      <w:r w:rsidRPr="00C916E0">
        <w:rPr>
          <w:rFonts w:ascii="Arial" w:eastAsia="Arial" w:hAnsi="Arial" w:cs="Arial"/>
          <w:i/>
        </w:rPr>
        <w:t xml:space="preserve"> </w:t>
      </w:r>
      <w:r w:rsidRPr="00C916E0">
        <w:rPr>
          <w:rFonts w:ascii="Arial" w:eastAsia="Arial Unicode MS" w:hAnsi="Arial" w:cs="Arial"/>
        </w:rPr>
        <w:t>fork lengths ≥ 50 mm, but sometimes fewer fish were sampled when abundance was low</w:t>
      </w:r>
      <w:r w:rsidRPr="00C916E0">
        <w:rPr>
          <w:rFonts w:ascii="Arial" w:eastAsia="Arial" w:hAnsi="Arial" w:cs="Arial"/>
        </w:rPr>
        <w:t xml:space="preserve"> </w:t>
      </w:r>
      <w:r w:rsidRPr="00C916E0">
        <w:rPr>
          <w:rFonts w:ascii="Arial" w:eastAsia="Arial Unicode MS" w:hAnsi="Arial" w:cs="Arial"/>
        </w:rPr>
        <w:t xml:space="preserve">(Supplementary information Table </w:t>
      </w:r>
      <w:r w:rsidR="003337A5" w:rsidRPr="00C916E0">
        <w:rPr>
          <w:rFonts w:ascii="Arial" w:eastAsia="Arial Unicode MS" w:hAnsi="Arial" w:cs="Arial"/>
        </w:rPr>
        <w:t>S2</w:t>
      </w:r>
      <w:r w:rsidRPr="00C916E0">
        <w:rPr>
          <w:rFonts w:ascii="Arial" w:eastAsia="Arial Unicode MS" w:hAnsi="Arial" w:cs="Arial"/>
        </w:rPr>
        <w:t xml:space="preserve">). </w:t>
      </w:r>
      <w:r w:rsidR="00C916E0" w:rsidRPr="00C916E0">
        <w:rPr>
          <w:rFonts w:ascii="Arial" w:hAnsi="Arial" w:cs="Arial"/>
        </w:rPr>
        <w:t>A</w:t>
      </w:r>
      <w:r w:rsidR="00C916E0">
        <w:rPr>
          <w:rFonts w:ascii="Arial" w:hAnsi="Arial" w:cs="Arial"/>
        </w:rPr>
        <w:t>ll</w:t>
      </w:r>
      <w:r w:rsidR="00C916E0" w:rsidRPr="00C916E0">
        <w:rPr>
          <w:rFonts w:ascii="Arial" w:hAnsi="Arial" w:cs="Arial"/>
        </w:rPr>
        <w:t xml:space="preserve"> sizes of juveniles were included in size measurements to enable recording of </w:t>
      </w:r>
      <w:r w:rsidR="00C916E0" w:rsidRPr="00C916E0">
        <w:rPr>
          <w:rFonts w:ascii="Arial" w:hAnsi="Arial" w:cs="Arial"/>
        </w:rPr>
        <w:lastRenderedPageBreak/>
        <w:t>representative size frequency data</w:t>
      </w:r>
      <w:r w:rsidR="00C916E0">
        <w:rPr>
          <w:rFonts w:ascii="Arial" w:hAnsi="Arial" w:cs="Arial"/>
        </w:rPr>
        <w:t xml:space="preserve">, and </w:t>
      </w:r>
      <w:r w:rsidR="00C916E0" w:rsidRPr="00C916E0">
        <w:rPr>
          <w:rFonts w:ascii="Arial" w:hAnsi="Arial" w:cs="Arial"/>
        </w:rPr>
        <w:t xml:space="preserve">fish smaller than 50 mm </w:t>
      </w:r>
      <w:r w:rsidR="003161AE">
        <w:rPr>
          <w:rFonts w:ascii="Arial" w:hAnsi="Arial" w:cs="Arial"/>
        </w:rPr>
        <w:t xml:space="preserve">fork </w:t>
      </w:r>
      <w:r w:rsidR="003161AE" w:rsidRPr="003161AE">
        <w:rPr>
          <w:rFonts w:ascii="Arial" w:hAnsi="Arial" w:cs="Arial"/>
        </w:rPr>
        <w:t>length (</w:t>
      </w:r>
      <w:r w:rsidR="00C916E0" w:rsidRPr="003161AE">
        <w:rPr>
          <w:rFonts w:ascii="Arial" w:hAnsi="Arial" w:cs="Arial"/>
        </w:rPr>
        <w:t>FL</w:t>
      </w:r>
      <w:r w:rsidR="003161AE" w:rsidRPr="003161AE">
        <w:rPr>
          <w:rFonts w:ascii="Arial" w:hAnsi="Arial" w:cs="Arial"/>
        </w:rPr>
        <w:t>)</w:t>
      </w:r>
      <w:r w:rsidR="00C916E0" w:rsidRPr="00C916E0">
        <w:rPr>
          <w:rFonts w:ascii="Arial" w:hAnsi="Arial" w:cs="Arial"/>
        </w:rPr>
        <w:t xml:space="preserve"> represented a small fraction of age-0 </w:t>
      </w:r>
      <w:r w:rsidR="00C916E0">
        <w:rPr>
          <w:rFonts w:ascii="Arial" w:hAnsi="Arial" w:cs="Arial"/>
        </w:rPr>
        <w:t>fish.</w:t>
      </w:r>
    </w:p>
    <w:p w14:paraId="2D094202" w14:textId="545B291B" w:rsidR="0034224F" w:rsidRDefault="00420FA7" w:rsidP="0034224F">
      <w:pPr>
        <w:pStyle w:val="Normal1"/>
        <w:ind w:firstLine="720"/>
        <w:contextualSpacing/>
        <w:rPr>
          <w:rFonts w:ascii="Arial" w:eastAsia="Arial" w:hAnsi="Arial" w:cs="Arial"/>
        </w:rPr>
      </w:pPr>
      <w:r w:rsidRPr="00561611">
        <w:rPr>
          <w:rFonts w:ascii="Arial" w:eastAsia="Arial" w:hAnsi="Arial" w:cs="Arial"/>
        </w:rPr>
        <w:t xml:space="preserve">We randomly selected fish ≥ 50 mm </w:t>
      </w:r>
      <w:r w:rsidR="003161AE" w:rsidRPr="003161AE">
        <w:rPr>
          <w:rFonts w:ascii="Arial" w:eastAsia="Arial" w:hAnsi="Arial" w:cs="Arial"/>
        </w:rPr>
        <w:t>FL</w:t>
      </w:r>
      <w:r w:rsidR="000E1696" w:rsidRPr="003161AE">
        <w:rPr>
          <w:rStyle w:val="CommentReference"/>
          <w:color w:val="auto"/>
        </w:rPr>
        <w:commentReference w:id="10"/>
      </w:r>
      <w:r w:rsidRPr="003161AE">
        <w:rPr>
          <w:rFonts w:ascii="Arial" w:eastAsia="Arial" w:hAnsi="Arial" w:cs="Arial"/>
        </w:rPr>
        <w:t xml:space="preserve"> in</w:t>
      </w:r>
      <w:r>
        <w:rPr>
          <w:rFonts w:ascii="Arial" w:eastAsia="Arial" w:hAnsi="Arial" w:cs="Arial"/>
        </w:rPr>
        <w:t xml:space="preserve"> the field</w:t>
      </w:r>
      <w:r w:rsidRPr="00561611">
        <w:rPr>
          <w:rFonts w:ascii="Arial" w:eastAsia="Arial" w:hAnsi="Arial" w:cs="Arial"/>
        </w:rPr>
        <w:t xml:space="preserve"> and </w:t>
      </w:r>
      <w:r w:rsidR="004E1623">
        <w:rPr>
          <w:rFonts w:ascii="Arial" w:eastAsia="Arial" w:hAnsi="Arial" w:cs="Arial"/>
        </w:rPr>
        <w:t>flushed gut contents</w:t>
      </w:r>
      <w:r w:rsidR="0034224F">
        <w:rPr>
          <w:rFonts w:ascii="Arial" w:eastAsia="Arial" w:hAnsi="Arial" w:cs="Arial"/>
        </w:rPr>
        <w:t xml:space="preserve"> out of the mouth</w:t>
      </w:r>
      <w:r w:rsidR="004E1623">
        <w:rPr>
          <w:rFonts w:ascii="Arial" w:eastAsia="Arial" w:hAnsi="Arial" w:cs="Arial"/>
        </w:rPr>
        <w:t xml:space="preserve"> </w:t>
      </w:r>
      <w:r w:rsidR="0034224F">
        <w:rPr>
          <w:rFonts w:ascii="Arial" w:eastAsia="Arial" w:hAnsi="Arial" w:cs="Arial"/>
        </w:rPr>
        <w:t xml:space="preserve">using gastric lavage technique with </w:t>
      </w:r>
      <w:r w:rsidR="0034224F" w:rsidRPr="00561611">
        <w:rPr>
          <w:rFonts w:ascii="Arial" w:eastAsia="Arial" w:hAnsi="Arial" w:cs="Arial"/>
        </w:rPr>
        <w:t xml:space="preserve">a modified syringe </w:t>
      </w:r>
      <w:r w:rsidR="0034224F" w:rsidRPr="00C211E2">
        <w:rPr>
          <w:rFonts w:ascii="Arial" w:eastAsia="Arial" w:hAnsi="Arial" w:cs="Arial"/>
          <w:noProof/>
        </w:rPr>
        <w:t>(Culp et al. 1988)</w:t>
      </w:r>
      <w:r w:rsidR="0034224F">
        <w:rPr>
          <w:rFonts w:ascii="Arial" w:eastAsia="Arial" w:hAnsi="Arial" w:cs="Arial"/>
          <w:noProof/>
        </w:rPr>
        <w:t xml:space="preserve"> </w:t>
      </w:r>
      <w:r w:rsidR="0034224F" w:rsidRPr="00561611">
        <w:rPr>
          <w:rFonts w:ascii="Arial" w:eastAsia="Arial" w:hAnsi="Arial" w:cs="Arial"/>
        </w:rPr>
        <w:t xml:space="preserve">into a 250 </w:t>
      </w:r>
      <w:proofErr w:type="spellStart"/>
      <w:r w:rsidR="0034224F" w:rsidRPr="00561611">
        <w:rPr>
          <w:rFonts w:ascii="Arial" w:eastAsia="Arial" w:hAnsi="Arial" w:cs="Arial"/>
        </w:rPr>
        <w:t>μm</w:t>
      </w:r>
      <w:proofErr w:type="spellEnd"/>
      <w:r w:rsidR="0034224F">
        <w:rPr>
          <w:rFonts w:ascii="Arial" w:eastAsia="Arial" w:hAnsi="Arial" w:cs="Arial"/>
        </w:rPr>
        <w:t xml:space="preserve"> sieve</w:t>
      </w:r>
      <w:r w:rsidR="00153E2B">
        <w:rPr>
          <w:rFonts w:ascii="Arial" w:eastAsia="Arial" w:hAnsi="Arial" w:cs="Arial"/>
        </w:rPr>
        <w:t>. We</w:t>
      </w:r>
      <w:r w:rsidR="0034224F">
        <w:rPr>
          <w:rFonts w:ascii="Arial" w:eastAsia="Arial" w:hAnsi="Arial" w:cs="Arial"/>
        </w:rPr>
        <w:t xml:space="preserve"> preserved </w:t>
      </w:r>
      <w:r w:rsidR="00153E2B">
        <w:rPr>
          <w:rFonts w:ascii="Arial" w:eastAsia="Arial" w:hAnsi="Arial" w:cs="Arial"/>
        </w:rPr>
        <w:t>gut contents</w:t>
      </w:r>
      <w:r w:rsidR="0034224F">
        <w:rPr>
          <w:rFonts w:ascii="Arial" w:eastAsia="Arial" w:hAnsi="Arial" w:cs="Arial"/>
        </w:rPr>
        <w:t xml:space="preserve"> in a minimum of 70% ethanol in a Whirl-Pak bag.</w:t>
      </w:r>
    </w:p>
    <w:p w14:paraId="19FFD963" w14:textId="77777777" w:rsidR="002E4F14" w:rsidRDefault="002E4F14" w:rsidP="002757F7">
      <w:pPr>
        <w:pStyle w:val="CommentText"/>
        <w:contextualSpacing/>
        <w:rPr>
          <w:rFonts w:ascii="Arial" w:eastAsia="Arial" w:hAnsi="Arial" w:cs="Arial"/>
        </w:rPr>
      </w:pPr>
    </w:p>
    <w:p w14:paraId="07436EEE" w14:textId="77777777" w:rsidR="002E4F14" w:rsidRPr="00D63E45" w:rsidRDefault="002E4F14" w:rsidP="002757F7">
      <w:pPr>
        <w:pStyle w:val="Normal1"/>
        <w:contextualSpacing/>
        <w:rPr>
          <w:rFonts w:ascii="Arial" w:eastAsia="Arial" w:hAnsi="Arial" w:cs="Arial"/>
        </w:rPr>
      </w:pPr>
      <w:r>
        <w:rPr>
          <w:rFonts w:ascii="Arial" w:eastAsia="Arial" w:hAnsi="Arial" w:cs="Arial"/>
          <w:i/>
          <w:color w:val="2E2E2E"/>
        </w:rPr>
        <w:t xml:space="preserve">Juvenile Salmon Age and Growth </w:t>
      </w:r>
    </w:p>
    <w:p w14:paraId="46B74335" w14:textId="767CC4BD" w:rsidR="00A41511" w:rsidRDefault="009C04F6" w:rsidP="00A41511">
      <w:pPr>
        <w:pStyle w:val="Normal1"/>
        <w:ind w:firstLine="720"/>
        <w:contextualSpacing/>
        <w:rPr>
          <w:rFonts w:ascii="Arial" w:eastAsia="Arial" w:hAnsi="Arial" w:cs="Arial"/>
        </w:rPr>
      </w:pPr>
      <w:r>
        <w:rPr>
          <w:rFonts w:ascii="Arial" w:eastAsia="Arial" w:hAnsi="Arial" w:cs="Arial"/>
        </w:rPr>
        <w:t>W</w:t>
      </w:r>
      <w:r w:rsidR="00A41511">
        <w:rPr>
          <w:rFonts w:ascii="Arial" w:eastAsia="Arial" w:hAnsi="Arial" w:cs="Arial"/>
        </w:rPr>
        <w:t xml:space="preserve">e aged scales from the same fish that were selected for stomach content analysis and used this information </w:t>
      </w:r>
      <w:r w:rsidR="009E6CFD">
        <w:rPr>
          <w:rFonts w:ascii="Arial" w:eastAsia="Arial" w:hAnsi="Arial" w:cs="Arial"/>
        </w:rPr>
        <w:t>along with</w:t>
      </w:r>
      <w:r w:rsidR="009E6CFD" w:rsidRPr="000946D7">
        <w:rPr>
          <w:rFonts w:ascii="Arial" w:hAnsi="Arial" w:cs="Arial"/>
        </w:rPr>
        <w:t xml:space="preserve"> length-age relationships to assign individual fish an age</w:t>
      </w:r>
      <w:r w:rsidR="009E6CFD" w:rsidRPr="00064650">
        <w:rPr>
          <w:rFonts w:ascii="Arial" w:eastAsia="Arial" w:hAnsi="Arial" w:cs="Arial"/>
        </w:rPr>
        <w:t xml:space="preserve"> </w:t>
      </w:r>
      <w:r w:rsidR="00C211E2" w:rsidRPr="00C211E2">
        <w:rPr>
          <w:rFonts w:ascii="Arial" w:eastAsia="Arial" w:hAnsi="Arial" w:cs="Arial"/>
          <w:noProof/>
        </w:rPr>
        <w:t>(Quist et al. 2012)</w:t>
      </w:r>
      <w:r w:rsidR="00C211E2">
        <w:rPr>
          <w:rFonts w:ascii="Arial" w:eastAsia="Arial" w:hAnsi="Arial" w:cs="Arial"/>
          <w:noProof/>
        </w:rPr>
        <w:t>.</w:t>
      </w:r>
      <w:r w:rsidR="00E85800">
        <w:rPr>
          <w:rFonts w:ascii="Arial" w:eastAsia="Arial" w:hAnsi="Arial" w:cs="Arial"/>
          <w:noProof/>
        </w:rPr>
        <w:t xml:space="preserve"> </w:t>
      </w:r>
      <w:r w:rsidR="00A41511">
        <w:rPr>
          <w:rFonts w:ascii="Arial" w:eastAsia="Arial" w:hAnsi="Arial" w:cs="Arial"/>
        </w:rPr>
        <w:t>M</w:t>
      </w:r>
      <w:r w:rsidR="00A41511" w:rsidRPr="00187A8D">
        <w:rPr>
          <w:rFonts w:ascii="Arial" w:eastAsia="Arial" w:hAnsi="Arial" w:cs="Arial"/>
        </w:rPr>
        <w:t>ethods</w:t>
      </w:r>
      <w:r w:rsidR="00A41511">
        <w:rPr>
          <w:rFonts w:ascii="Arial" w:eastAsia="Arial" w:hAnsi="Arial" w:cs="Arial"/>
        </w:rPr>
        <w:t xml:space="preserve"> for ageing scales and predicting age cohort for salmon without aged scales are outlined in </w:t>
      </w:r>
      <w:r w:rsidR="00A41511" w:rsidRPr="00187A8D">
        <w:rPr>
          <w:rFonts w:ascii="Arial" w:eastAsia="Arial" w:hAnsi="Arial" w:cs="Arial"/>
        </w:rPr>
        <w:t>Appendix</w:t>
      </w:r>
      <w:r w:rsidR="00A41511">
        <w:rPr>
          <w:rFonts w:ascii="Arial" w:eastAsia="Arial" w:hAnsi="Arial" w:cs="Arial"/>
        </w:rPr>
        <w:t xml:space="preserve"> C</w:t>
      </w:r>
      <w:r w:rsidR="00A41511" w:rsidRPr="00187A8D">
        <w:rPr>
          <w:rFonts w:ascii="Arial" w:eastAsia="Arial" w:hAnsi="Arial" w:cs="Arial"/>
        </w:rPr>
        <w:t>.</w:t>
      </w:r>
    </w:p>
    <w:p w14:paraId="7F9A3067" w14:textId="657A7315" w:rsidR="00A41511" w:rsidRPr="002A0185" w:rsidRDefault="00A41511" w:rsidP="00A41511">
      <w:pPr>
        <w:pStyle w:val="Normal1"/>
        <w:ind w:firstLine="720"/>
        <w:contextualSpacing/>
        <w:rPr>
          <w:rFonts w:ascii="Arial" w:hAnsi="Arial" w:cs="Arial"/>
          <w:color w:val="1C1D1E"/>
          <w:shd w:val="clear" w:color="auto" w:fill="FFFFFF"/>
        </w:rPr>
      </w:pPr>
      <w:r>
        <w:rPr>
          <w:rFonts w:ascii="Arial" w:hAnsi="Arial" w:cs="Arial"/>
          <w:color w:val="1C1D1E"/>
          <w:shd w:val="clear" w:color="auto" w:fill="FFFFFF"/>
        </w:rPr>
        <w:t xml:space="preserve">We quantified the growth of juvenile salmon in sampling strata with adequate sample sizes of stream-rearing </w:t>
      </w:r>
      <w:proofErr w:type="spellStart"/>
      <w:r>
        <w:rPr>
          <w:rFonts w:ascii="Arial" w:hAnsi="Arial" w:cs="Arial"/>
          <w:color w:val="1C1D1E"/>
          <w:shd w:val="clear" w:color="auto" w:fill="FFFFFF"/>
        </w:rPr>
        <w:t>parr</w:t>
      </w:r>
      <w:proofErr w:type="spellEnd"/>
      <w:r>
        <w:rPr>
          <w:rFonts w:ascii="Arial" w:hAnsi="Arial" w:cs="Arial"/>
          <w:color w:val="1C1D1E"/>
          <w:shd w:val="clear" w:color="auto" w:fill="FFFFFF"/>
        </w:rPr>
        <w:t>.</w:t>
      </w:r>
      <w:r w:rsidR="00E85800">
        <w:rPr>
          <w:rFonts w:ascii="Arial" w:hAnsi="Arial" w:cs="Arial"/>
          <w:color w:val="1C1D1E"/>
          <w:shd w:val="clear" w:color="auto" w:fill="FFFFFF"/>
        </w:rPr>
        <w:t xml:space="preserve"> </w:t>
      </w:r>
      <w:bookmarkStart w:id="11" w:name="_Hlk60742181"/>
      <w:r w:rsidRPr="00370510">
        <w:rPr>
          <w:rFonts w:ascii="Arial" w:hAnsi="Arial" w:cs="Arial"/>
          <w:color w:val="1C1D1E"/>
          <w:shd w:val="clear" w:color="auto" w:fill="FFFFFF"/>
        </w:rPr>
        <w:t>We excluded age</w:t>
      </w:r>
      <w:r w:rsidR="00414E7D">
        <w:rPr>
          <w:rFonts w:ascii="Arial" w:hAnsi="Arial" w:cs="Arial"/>
          <w:color w:val="1C1D1E"/>
          <w:shd w:val="clear" w:color="auto" w:fill="FFFFFF"/>
        </w:rPr>
        <w:t>-</w:t>
      </w:r>
      <w:r w:rsidRPr="00370510">
        <w:rPr>
          <w:rFonts w:ascii="Arial" w:hAnsi="Arial" w:cs="Arial"/>
          <w:color w:val="1C1D1E"/>
          <w:shd w:val="clear" w:color="auto" w:fill="FFFFFF"/>
        </w:rPr>
        <w:t xml:space="preserve">2 </w:t>
      </w:r>
      <w:r w:rsidR="00213FE5" w:rsidRPr="00370510">
        <w:rPr>
          <w:rFonts w:ascii="Arial" w:hAnsi="Arial" w:cs="Arial"/>
          <w:color w:val="1C1D1E"/>
          <w:shd w:val="clear" w:color="auto" w:fill="FFFFFF"/>
        </w:rPr>
        <w:t>C</w:t>
      </w:r>
      <w:r w:rsidRPr="00370510">
        <w:rPr>
          <w:rFonts w:ascii="Arial" w:hAnsi="Arial" w:cs="Arial"/>
          <w:color w:val="1C1D1E"/>
          <w:shd w:val="clear" w:color="auto" w:fill="FFFFFF"/>
        </w:rPr>
        <w:t xml:space="preserve">oho </w:t>
      </w:r>
      <w:r w:rsidR="00390BC3">
        <w:rPr>
          <w:rFonts w:ascii="Arial" w:hAnsi="Arial" w:cs="Arial"/>
          <w:color w:val="1C1D1E"/>
          <w:shd w:val="clear" w:color="auto" w:fill="FFFFFF"/>
        </w:rPr>
        <w:t>Salmon</w:t>
      </w:r>
      <w:r w:rsidRPr="00370510">
        <w:rPr>
          <w:rFonts w:ascii="Arial" w:hAnsi="Arial" w:cs="Arial"/>
          <w:color w:val="1C1D1E"/>
          <w:shd w:val="clear" w:color="auto" w:fill="FFFFFF"/>
        </w:rPr>
        <w:t xml:space="preserve"> and age</w:t>
      </w:r>
      <w:r w:rsidR="00414E7D">
        <w:rPr>
          <w:rFonts w:ascii="Arial" w:hAnsi="Arial" w:cs="Arial"/>
          <w:color w:val="1C1D1E"/>
          <w:shd w:val="clear" w:color="auto" w:fill="FFFFFF"/>
        </w:rPr>
        <w:t>-</w:t>
      </w:r>
      <w:r w:rsidRPr="00370510">
        <w:rPr>
          <w:rFonts w:ascii="Arial" w:hAnsi="Arial" w:cs="Arial"/>
          <w:color w:val="1C1D1E"/>
          <w:shd w:val="clear" w:color="auto" w:fill="FFFFFF"/>
        </w:rPr>
        <w:t xml:space="preserve">1 Chinook </w:t>
      </w:r>
      <w:r w:rsidR="00213FE5" w:rsidRPr="00370510">
        <w:rPr>
          <w:rFonts w:ascii="Arial" w:hAnsi="Arial" w:cs="Arial"/>
          <w:color w:val="1C1D1E"/>
          <w:shd w:val="clear" w:color="auto" w:fill="FFFFFF"/>
        </w:rPr>
        <w:t>S</w:t>
      </w:r>
      <w:r w:rsidRPr="00370510">
        <w:rPr>
          <w:rFonts w:ascii="Arial" w:hAnsi="Arial" w:cs="Arial"/>
          <w:color w:val="1C1D1E"/>
          <w:shd w:val="clear" w:color="auto" w:fill="FFFFFF"/>
        </w:rPr>
        <w:t>almon from our analyses as these cohorts were anticipated to be almost exclusively pre-smolt outmigrants</w:t>
      </w:r>
      <w:r w:rsidR="00A6338C">
        <w:rPr>
          <w:rFonts w:ascii="Arial" w:hAnsi="Arial" w:cs="Arial"/>
          <w:color w:val="1C1D1E"/>
          <w:shd w:val="clear" w:color="auto" w:fill="FFFFFF"/>
        </w:rPr>
        <w:t xml:space="preserve"> </w:t>
      </w:r>
      <w:r w:rsidR="00A6338C" w:rsidRPr="00A6338C">
        <w:rPr>
          <w:rFonts w:ascii="Arial" w:hAnsi="Arial" w:cs="Arial"/>
          <w:noProof/>
          <w:color w:val="1C1D1E"/>
          <w:shd w:val="clear" w:color="auto" w:fill="FFFFFF"/>
        </w:rPr>
        <w:t>(Shields and Dupuis 2017)</w:t>
      </w:r>
      <w:r w:rsidR="00A03D1A">
        <w:rPr>
          <w:rFonts w:ascii="Arial" w:hAnsi="Arial" w:cs="Arial"/>
          <w:noProof/>
          <w:color w:val="1C1D1E"/>
          <w:shd w:val="clear" w:color="auto" w:fill="FFFFFF"/>
        </w:rPr>
        <w:t xml:space="preserve"> and sample sizes were small</w:t>
      </w:r>
      <w:r w:rsidRPr="00370510">
        <w:rPr>
          <w:rFonts w:ascii="Arial" w:hAnsi="Arial" w:cs="Arial"/>
          <w:color w:val="1C1D1E"/>
          <w:shd w:val="clear" w:color="auto" w:fill="FFFFFF"/>
        </w:rPr>
        <w:t>.</w:t>
      </w:r>
      <w:bookmarkEnd w:id="11"/>
      <w:r w:rsidR="00E85800">
        <w:rPr>
          <w:rFonts w:ascii="Arial" w:hAnsi="Arial" w:cs="Arial"/>
          <w:color w:val="1C1D1E"/>
          <w:shd w:val="clear" w:color="auto" w:fill="FFFFFF"/>
        </w:rPr>
        <w:t xml:space="preserve"> </w:t>
      </w:r>
      <w:r>
        <w:rPr>
          <w:rFonts w:ascii="Arial" w:hAnsi="Arial" w:cs="Arial"/>
          <w:color w:val="1C1D1E"/>
          <w:shd w:val="clear" w:color="auto" w:fill="FFFFFF"/>
        </w:rPr>
        <w:t xml:space="preserve">Sample size for juvenile Chinook and </w:t>
      </w:r>
      <w:r w:rsidR="00213FE5">
        <w:rPr>
          <w:rFonts w:ascii="Arial" w:hAnsi="Arial" w:cs="Arial"/>
          <w:color w:val="1C1D1E"/>
          <w:shd w:val="clear" w:color="auto" w:fill="FFFFFF"/>
        </w:rPr>
        <w:t>C</w:t>
      </w:r>
      <w:r>
        <w:rPr>
          <w:rFonts w:ascii="Arial" w:hAnsi="Arial" w:cs="Arial"/>
          <w:color w:val="1C1D1E"/>
          <w:shd w:val="clear" w:color="auto" w:fill="FFFFFF"/>
        </w:rPr>
        <w:t xml:space="preserve">oho </w:t>
      </w:r>
      <w:r w:rsidR="00390BC3">
        <w:rPr>
          <w:rFonts w:ascii="Arial" w:hAnsi="Arial" w:cs="Arial"/>
          <w:color w:val="1C1D1E"/>
          <w:shd w:val="clear" w:color="auto" w:fill="FFFFFF"/>
        </w:rPr>
        <w:t>Salmon</w:t>
      </w:r>
      <w:r>
        <w:rPr>
          <w:rFonts w:ascii="Arial" w:hAnsi="Arial" w:cs="Arial"/>
          <w:color w:val="1C1D1E"/>
          <w:shd w:val="clear" w:color="auto" w:fill="FFFFFF"/>
        </w:rPr>
        <w:t xml:space="preserve"> was variable across sampling events (range = 1 </w:t>
      </w:r>
      <w:r w:rsidR="00857EE4">
        <w:rPr>
          <w:rFonts w:ascii="Arial" w:hAnsi="Arial" w:cs="Arial"/>
          <w:color w:val="1C1D1E"/>
          <w:shd w:val="clear" w:color="auto" w:fill="FFFFFF"/>
        </w:rPr>
        <w:t>to</w:t>
      </w:r>
      <w:r>
        <w:rPr>
          <w:rFonts w:ascii="Arial" w:hAnsi="Arial" w:cs="Arial"/>
          <w:color w:val="1C1D1E"/>
          <w:shd w:val="clear" w:color="auto" w:fill="FFFFFF"/>
        </w:rPr>
        <w:t xml:space="preserve"> 168 individuals per species/age cohort), due in part to the patchy distribution of fish across the landscape.</w:t>
      </w:r>
      <w:r w:rsidR="00E85800">
        <w:rPr>
          <w:rFonts w:ascii="Arial" w:hAnsi="Arial" w:cs="Arial"/>
          <w:color w:val="1C1D1E"/>
          <w:shd w:val="clear" w:color="auto" w:fill="FFFFFF"/>
        </w:rPr>
        <w:t xml:space="preserve"> </w:t>
      </w:r>
      <w:r>
        <w:rPr>
          <w:rFonts w:ascii="Arial" w:hAnsi="Arial" w:cs="Arial"/>
          <w:color w:val="1C1D1E"/>
          <w:shd w:val="clear" w:color="auto" w:fill="FFFFFF"/>
        </w:rPr>
        <w:t xml:space="preserve">We excluded iterations of </w:t>
      </w:r>
      <w:r w:rsidRPr="00C86033">
        <w:rPr>
          <w:rFonts w:ascii="Arial" w:hAnsi="Arial" w:cs="Arial"/>
          <w:i/>
          <w:iCs/>
          <w:color w:val="1C1D1E"/>
          <w:shd w:val="clear" w:color="auto" w:fill="FFFFFF"/>
        </w:rPr>
        <w:t>n</w:t>
      </w:r>
      <w:r>
        <w:rPr>
          <w:rFonts w:ascii="Arial" w:hAnsi="Arial" w:cs="Arial"/>
          <w:color w:val="1C1D1E"/>
          <w:shd w:val="clear" w:color="auto" w:fill="FFFFFF"/>
        </w:rPr>
        <w:t xml:space="preserve"> &lt; 3 observations when segregated by age, species, and sample event</w:t>
      </w:r>
      <w:r w:rsidR="004130DA">
        <w:rPr>
          <w:rFonts w:ascii="Arial" w:hAnsi="Arial" w:cs="Arial"/>
          <w:color w:val="1C1D1E"/>
          <w:shd w:val="clear" w:color="auto" w:fill="FFFFFF"/>
        </w:rPr>
        <w:t xml:space="preserve"> due to small sample size</w:t>
      </w:r>
      <w:r>
        <w:rPr>
          <w:rFonts w:ascii="Arial" w:hAnsi="Arial" w:cs="Arial"/>
          <w:color w:val="1C1D1E"/>
          <w:shd w:val="clear" w:color="auto" w:fill="FFFFFF"/>
        </w:rPr>
        <w:t>.</w:t>
      </w:r>
      <w:r w:rsidR="00E85800">
        <w:rPr>
          <w:rFonts w:ascii="Arial" w:hAnsi="Arial" w:cs="Arial"/>
          <w:color w:val="1C1D1E"/>
          <w:shd w:val="clear" w:color="auto" w:fill="FFFFFF"/>
        </w:rPr>
        <w:t xml:space="preserve"> </w:t>
      </w:r>
      <w:r>
        <w:rPr>
          <w:rFonts w:ascii="Arial" w:hAnsi="Arial" w:cs="Arial"/>
          <w:color w:val="1C1D1E"/>
          <w:shd w:val="clear" w:color="auto" w:fill="FFFFFF"/>
        </w:rPr>
        <w:t>We also excluded cases where the mean fish weight declined between sampling events, suggesting outmigration of larger individuals (2 of 55 cases).</w:t>
      </w:r>
      <w:r w:rsidR="00E85800">
        <w:rPr>
          <w:rFonts w:ascii="Arial" w:hAnsi="Arial" w:cs="Arial"/>
          <w:color w:val="1C1D1E"/>
          <w:shd w:val="clear" w:color="auto" w:fill="FFFFFF"/>
        </w:rPr>
        <w:t xml:space="preserve"> </w:t>
      </w:r>
      <w:r>
        <w:rPr>
          <w:rFonts w:ascii="Arial" w:hAnsi="Arial" w:cs="Arial"/>
          <w:color w:val="1C1D1E"/>
          <w:shd w:val="clear" w:color="auto" w:fill="FFFFFF"/>
        </w:rPr>
        <w:t>After applying these inclusion standards</w:t>
      </w:r>
      <w:ins w:id="12" w:author="Latysh, Natalie" w:date="2022-07-11T15:44:00Z">
        <w:r w:rsidR="004851AF">
          <w:rPr>
            <w:rFonts w:ascii="Arial" w:hAnsi="Arial" w:cs="Arial"/>
            <w:color w:val="1C1D1E"/>
            <w:shd w:val="clear" w:color="auto" w:fill="FFFFFF"/>
          </w:rPr>
          <w:t>,</w:t>
        </w:r>
      </w:ins>
      <w:r>
        <w:rPr>
          <w:rFonts w:ascii="Arial" w:hAnsi="Arial" w:cs="Arial"/>
          <w:color w:val="1C1D1E"/>
          <w:shd w:val="clear" w:color="auto" w:fill="FFFFFF"/>
        </w:rPr>
        <w:t xml:space="preserve"> 72% (108/150) of the total possible combinations of sample </w:t>
      </w:r>
      <w:r>
        <w:rPr>
          <w:rFonts w:ascii="Arial" w:hAnsi="Arial" w:cs="Arial"/>
          <w:color w:val="1C1D1E"/>
          <w:shd w:val="clear" w:color="auto" w:fill="FFFFFF"/>
        </w:rPr>
        <w:lastRenderedPageBreak/>
        <w:t>event, age, and species remained.</w:t>
      </w:r>
    </w:p>
    <w:p w14:paraId="593FCBB0" w14:textId="56EB96F4" w:rsidR="00A41511" w:rsidRDefault="00A41511" w:rsidP="00A41511">
      <w:pPr>
        <w:pStyle w:val="Normal1"/>
        <w:ind w:firstLine="720"/>
        <w:contextualSpacing/>
        <w:rPr>
          <w:rFonts w:ascii="Arial" w:eastAsia="Arial" w:hAnsi="Arial" w:cs="Arial"/>
          <w:color w:val="2E2E2E"/>
        </w:rPr>
      </w:pPr>
      <w:r>
        <w:rPr>
          <w:rFonts w:ascii="Arial" w:eastAsia="Arial" w:hAnsi="Arial" w:cs="Arial"/>
          <w:color w:val="2E2E2E"/>
        </w:rPr>
        <w:t>W</w:t>
      </w:r>
      <w:r w:rsidRPr="00187A8D">
        <w:rPr>
          <w:rFonts w:ascii="Arial" w:eastAsia="Arial" w:hAnsi="Arial" w:cs="Arial"/>
          <w:color w:val="2E2E2E"/>
        </w:rPr>
        <w:t xml:space="preserve">e </w:t>
      </w:r>
      <w:r>
        <w:rPr>
          <w:rFonts w:ascii="Arial" w:eastAsia="Arial" w:hAnsi="Arial" w:cs="Arial"/>
          <w:color w:val="2E2E2E"/>
        </w:rPr>
        <w:t xml:space="preserve">examined the temporal and spatial scales </w:t>
      </w:r>
      <w:r w:rsidRPr="00187A8D">
        <w:rPr>
          <w:rFonts w:ascii="Arial" w:eastAsia="Arial" w:hAnsi="Arial" w:cs="Arial"/>
          <w:color w:val="2E2E2E"/>
        </w:rPr>
        <w:t>at which fish growth patterns could be segregated and compared.</w:t>
      </w:r>
      <w:r w:rsidR="00E85800">
        <w:rPr>
          <w:rFonts w:ascii="Arial" w:eastAsia="Arial" w:hAnsi="Arial" w:cs="Arial"/>
          <w:color w:val="2E2E2E"/>
        </w:rPr>
        <w:t xml:space="preserve"> </w:t>
      </w:r>
      <w:r>
        <w:rPr>
          <w:rFonts w:ascii="Arial" w:eastAsia="Arial" w:hAnsi="Arial" w:cs="Arial"/>
          <w:color w:val="2E2E2E"/>
        </w:rPr>
        <w:t>First, we explored the possibility of grouping and averaging data from sites within each study watershed.</w:t>
      </w:r>
      <w:r w:rsidR="00E85800">
        <w:rPr>
          <w:rFonts w:ascii="Arial" w:eastAsia="Arial" w:hAnsi="Arial" w:cs="Arial"/>
          <w:color w:val="2E2E2E"/>
        </w:rPr>
        <w:t xml:space="preserve"> </w:t>
      </w:r>
      <w:r>
        <w:rPr>
          <w:rFonts w:ascii="Arial" w:eastAsia="Arial" w:hAnsi="Arial" w:cs="Arial"/>
          <w:color w:val="2E2E2E"/>
        </w:rPr>
        <w:t xml:space="preserve">We observed significant differences in daily mean temperature (Jun 1 </w:t>
      </w:r>
      <w:r w:rsidR="00857EE4">
        <w:rPr>
          <w:rFonts w:ascii="Arial" w:eastAsia="Arial" w:hAnsi="Arial" w:cs="Arial"/>
          <w:color w:val="2E2E2E"/>
        </w:rPr>
        <w:t>to</w:t>
      </w:r>
      <w:r>
        <w:rPr>
          <w:rFonts w:ascii="Arial" w:eastAsia="Arial" w:hAnsi="Arial" w:cs="Arial"/>
          <w:color w:val="2E2E2E"/>
        </w:rPr>
        <w:t xml:space="preserve"> Aug 20) among sites within two of the four watersheds (the montane and main stem) (p &lt; 0.05, Kruskal-Wallis) and elected to retain all sites as segregated locations in further analyses.</w:t>
      </w:r>
    </w:p>
    <w:p w14:paraId="2AD5A094" w14:textId="6605FC27" w:rsidR="0051451C" w:rsidRPr="00CB7161" w:rsidRDefault="00A41511" w:rsidP="00CB7161">
      <w:pPr>
        <w:pStyle w:val="Normal1"/>
        <w:ind w:firstLine="720"/>
        <w:contextualSpacing/>
        <w:rPr>
          <w:rFonts w:ascii="Arial" w:eastAsia="Arial" w:hAnsi="Arial" w:cs="Arial"/>
          <w:color w:val="2E2E2E"/>
        </w:rPr>
      </w:pPr>
      <w:r>
        <w:rPr>
          <w:rFonts w:ascii="Arial" w:eastAsia="Arial" w:hAnsi="Arial" w:cs="Arial"/>
          <w:color w:val="2E2E2E"/>
        </w:rPr>
        <w:t xml:space="preserve">To select an appropriate growth </w:t>
      </w:r>
      <w:proofErr w:type="gramStart"/>
      <w:r>
        <w:rPr>
          <w:rFonts w:ascii="Arial" w:eastAsia="Arial" w:hAnsi="Arial" w:cs="Arial"/>
          <w:color w:val="2E2E2E"/>
        </w:rPr>
        <w:t>metric</w:t>
      </w:r>
      <w:proofErr w:type="gramEnd"/>
      <w:r>
        <w:rPr>
          <w:rFonts w:ascii="Arial" w:eastAsia="Arial" w:hAnsi="Arial" w:cs="Arial"/>
          <w:color w:val="2E2E2E"/>
        </w:rPr>
        <w:t xml:space="preserve"> we </w:t>
      </w:r>
      <w:r w:rsidR="00D110B4">
        <w:rPr>
          <w:rFonts w:ascii="Arial" w:eastAsia="Arial" w:hAnsi="Arial" w:cs="Arial"/>
          <w:color w:val="2E2E2E"/>
        </w:rPr>
        <w:t xml:space="preserve">used a linear mixed effects approach. </w:t>
      </w:r>
      <w:r w:rsidR="0051451C">
        <w:rPr>
          <w:rFonts w:ascii="Arial" w:eastAsia="Arial" w:hAnsi="Arial" w:cs="Arial"/>
          <w:color w:val="2E2E2E"/>
        </w:rPr>
        <w:t>We considered three possible</w:t>
      </w:r>
      <w:r w:rsidR="00D110B4">
        <w:rPr>
          <w:rFonts w:ascii="Arial" w:eastAsia="Arial" w:hAnsi="Arial" w:cs="Arial"/>
          <w:color w:val="2E2E2E"/>
        </w:rPr>
        <w:t xml:space="preserve"> growth</w:t>
      </w:r>
      <w:r w:rsidR="0051451C">
        <w:rPr>
          <w:rFonts w:ascii="Arial" w:eastAsia="Arial" w:hAnsi="Arial" w:cs="Arial"/>
          <w:color w:val="2E2E2E"/>
        </w:rPr>
        <w:t xml:space="preserve"> metrics: </w:t>
      </w:r>
      <w:r>
        <w:rPr>
          <w:rFonts w:ascii="Arial" w:eastAsia="Arial" w:hAnsi="Arial" w:cs="Arial"/>
          <w:color w:val="2E2E2E"/>
        </w:rPr>
        <w:t>individual fish weight, specific growth rate, and weight at end of summer</w:t>
      </w:r>
      <w:r w:rsidR="00D110B4">
        <w:rPr>
          <w:rFonts w:ascii="Arial" w:eastAsia="Arial" w:hAnsi="Arial" w:cs="Arial"/>
          <w:color w:val="2E2E2E"/>
        </w:rPr>
        <w:t xml:space="preserve"> (</w:t>
      </w:r>
      <w:r w:rsidR="00414BE7">
        <w:rPr>
          <w:rFonts w:ascii="Arial" w:eastAsia="Arial" w:hAnsi="Arial" w:cs="Arial"/>
          <w:color w:val="2E2E2E"/>
        </w:rPr>
        <w:t>hereafter</w:t>
      </w:r>
      <w:r>
        <w:rPr>
          <w:rFonts w:ascii="Arial" w:eastAsia="Arial" w:hAnsi="Arial" w:cs="Arial"/>
          <w:color w:val="2E2E2E"/>
        </w:rPr>
        <w:t xml:space="preserve"> “final weight”) and fit a relationship with its possible fixed (fish age, species, year, day o</w:t>
      </w:r>
      <w:r w:rsidR="00D110B4">
        <w:rPr>
          <w:rFonts w:ascii="Arial" w:eastAsia="Arial" w:hAnsi="Arial" w:cs="Arial"/>
          <w:color w:val="2E2E2E"/>
        </w:rPr>
        <w:t>f</w:t>
      </w:r>
      <w:r>
        <w:rPr>
          <w:rFonts w:ascii="Arial" w:eastAsia="Arial" w:hAnsi="Arial" w:cs="Arial"/>
          <w:color w:val="2E2E2E"/>
        </w:rPr>
        <w:t xml:space="preserve"> sampling event) and random (sampling site) variables.</w:t>
      </w:r>
      <w:r w:rsidR="00E85800">
        <w:rPr>
          <w:rFonts w:ascii="Arial" w:eastAsia="Arial" w:hAnsi="Arial" w:cs="Arial"/>
          <w:color w:val="2E2E2E"/>
        </w:rPr>
        <w:t xml:space="preserve"> </w:t>
      </w:r>
      <w:r>
        <w:rPr>
          <w:rFonts w:ascii="Arial" w:hAnsi="Arial" w:cs="Arial"/>
          <w:color w:val="1C1D1E"/>
          <w:shd w:val="clear" w:color="auto" w:fill="FFFFFF"/>
        </w:rPr>
        <w:t xml:space="preserve">Final weight </w:t>
      </w:r>
      <w:r w:rsidR="00D110B4">
        <w:rPr>
          <w:rFonts w:ascii="Arial" w:hAnsi="Arial" w:cs="Arial"/>
          <w:color w:val="1C1D1E"/>
          <w:shd w:val="clear" w:color="auto" w:fill="FFFFFF"/>
        </w:rPr>
        <w:t>(mean weight on August 6</w:t>
      </w:r>
      <w:r w:rsidR="00D110B4" w:rsidRPr="00F171DD">
        <w:rPr>
          <w:rFonts w:ascii="Arial" w:hAnsi="Arial" w:cs="Arial"/>
          <w:color w:val="1C1D1E"/>
          <w:shd w:val="clear" w:color="auto" w:fill="FFFFFF"/>
          <w:vertAlign w:val="superscript"/>
        </w:rPr>
        <w:t>th</w:t>
      </w:r>
      <w:r w:rsidR="00D110B4">
        <w:rPr>
          <w:rFonts w:ascii="Arial" w:hAnsi="Arial" w:cs="Arial"/>
          <w:color w:val="1C1D1E"/>
          <w:shd w:val="clear" w:color="auto" w:fill="FFFFFF"/>
        </w:rPr>
        <w:t xml:space="preserve">, the earliest day for a final site visit among both years and all sites) </w:t>
      </w:r>
      <w:r>
        <w:rPr>
          <w:rFonts w:ascii="Arial" w:hAnsi="Arial" w:cs="Arial"/>
          <w:color w:val="1C1D1E"/>
          <w:shd w:val="clear" w:color="auto" w:fill="FFFFFF"/>
        </w:rPr>
        <w:t>was selected as the response metric for which to compare among future scenarios.</w:t>
      </w:r>
      <w:r w:rsidR="00E85800">
        <w:rPr>
          <w:rFonts w:ascii="Arial" w:hAnsi="Arial" w:cs="Arial"/>
          <w:color w:val="1C1D1E"/>
          <w:shd w:val="clear" w:color="auto" w:fill="FFFFFF"/>
        </w:rPr>
        <w:t xml:space="preserve"> </w:t>
      </w:r>
      <w:r w:rsidR="00DB09BF">
        <w:rPr>
          <w:rFonts w:ascii="Arial" w:hAnsi="Arial" w:cs="Arial"/>
          <w:color w:val="1C1D1E"/>
          <w:shd w:val="clear" w:color="auto" w:fill="FFFFFF"/>
        </w:rPr>
        <w:t>See Appendix D for further details on linear mixed modeling methods and results.</w:t>
      </w:r>
    </w:p>
    <w:p w14:paraId="7F760AE8" w14:textId="3DFA18FC" w:rsidR="00A41511" w:rsidRPr="00563866" w:rsidRDefault="00A41511" w:rsidP="009163D4">
      <w:pPr>
        <w:pStyle w:val="Normal1"/>
        <w:ind w:firstLine="720"/>
        <w:contextualSpacing/>
        <w:rPr>
          <w:rFonts w:ascii="Arial" w:hAnsi="Arial" w:cs="Arial"/>
          <w:color w:val="000000" w:themeColor="text1"/>
        </w:rPr>
      </w:pPr>
      <w:r w:rsidRPr="00140ED2">
        <w:rPr>
          <w:rFonts w:ascii="Arial" w:hAnsi="Arial" w:cs="Arial"/>
          <w:color w:val="000000" w:themeColor="text1"/>
        </w:rPr>
        <w:t xml:space="preserve">We investigated if </w:t>
      </w:r>
      <w:r w:rsidR="00E52A98">
        <w:rPr>
          <w:rFonts w:ascii="Arial" w:hAnsi="Arial" w:cs="Arial"/>
          <w:color w:val="000000" w:themeColor="text1"/>
        </w:rPr>
        <w:t>summary</w:t>
      </w:r>
      <w:r w:rsidRPr="00140ED2">
        <w:rPr>
          <w:rFonts w:ascii="Arial" w:hAnsi="Arial" w:cs="Arial"/>
          <w:color w:val="000000" w:themeColor="text1"/>
        </w:rPr>
        <w:t xml:space="preserve"> thermal metrics from Jun 1</w:t>
      </w:r>
      <w:r w:rsidRPr="00140ED2">
        <w:rPr>
          <w:rFonts w:ascii="Arial" w:hAnsi="Arial" w:cs="Arial"/>
          <w:color w:val="000000" w:themeColor="text1"/>
          <w:vertAlign w:val="superscript"/>
        </w:rPr>
        <w:t>st</w:t>
      </w:r>
      <w:r w:rsidRPr="00140ED2">
        <w:rPr>
          <w:rFonts w:ascii="Arial" w:hAnsi="Arial" w:cs="Arial"/>
          <w:color w:val="000000" w:themeColor="text1"/>
        </w:rPr>
        <w:t xml:space="preserve"> </w:t>
      </w:r>
      <w:r w:rsidR="00857EE4">
        <w:rPr>
          <w:rFonts w:ascii="Arial" w:hAnsi="Arial" w:cs="Arial"/>
          <w:color w:val="000000" w:themeColor="text1"/>
        </w:rPr>
        <w:t>to</w:t>
      </w:r>
      <w:r w:rsidRPr="00140ED2">
        <w:rPr>
          <w:rFonts w:ascii="Arial" w:hAnsi="Arial" w:cs="Arial"/>
          <w:color w:val="000000" w:themeColor="text1"/>
        </w:rPr>
        <w:t xml:space="preserve"> Aug 6</w:t>
      </w:r>
      <w:r w:rsidRPr="00140ED2">
        <w:rPr>
          <w:rFonts w:ascii="Arial" w:hAnsi="Arial" w:cs="Arial"/>
          <w:color w:val="000000" w:themeColor="text1"/>
          <w:vertAlign w:val="superscript"/>
        </w:rPr>
        <w:t>th</w:t>
      </w:r>
      <w:r w:rsidRPr="00140ED2">
        <w:rPr>
          <w:rFonts w:ascii="Arial" w:hAnsi="Arial" w:cs="Arial"/>
          <w:color w:val="000000" w:themeColor="text1"/>
        </w:rPr>
        <w:t xml:space="preserve"> </w:t>
      </w:r>
      <w:r>
        <w:rPr>
          <w:rFonts w:ascii="Arial" w:hAnsi="Arial" w:cs="Arial"/>
          <w:color w:val="000000" w:themeColor="text1"/>
        </w:rPr>
        <w:t xml:space="preserve">(mean, minimum, maximum, and </w:t>
      </w:r>
      <w:r w:rsidR="009E4E0A">
        <w:rPr>
          <w:rFonts w:ascii="Arial" w:hAnsi="Arial" w:cs="Arial"/>
          <w:color w:val="000000" w:themeColor="text1"/>
        </w:rPr>
        <w:t xml:space="preserve">frequency </w:t>
      </w:r>
      <w:r>
        <w:rPr>
          <w:rFonts w:ascii="Arial" w:hAnsi="Arial" w:cs="Arial"/>
          <w:color w:val="000000" w:themeColor="text1"/>
        </w:rPr>
        <w:t xml:space="preserve">of </w:t>
      </w:r>
      <w:r w:rsidR="009E4E0A">
        <w:rPr>
          <w:rFonts w:ascii="Arial" w:hAnsi="Arial" w:cs="Arial"/>
          <w:color w:val="000000" w:themeColor="text1"/>
        </w:rPr>
        <w:t xml:space="preserve">daily mean </w:t>
      </w:r>
      <w:r>
        <w:rPr>
          <w:rFonts w:ascii="Arial" w:hAnsi="Arial" w:cs="Arial"/>
          <w:color w:val="000000" w:themeColor="text1"/>
        </w:rPr>
        <w:t>temperature values &gt;15</w:t>
      </w:r>
      <w:r w:rsidRPr="00513EDC">
        <w:rPr>
          <w:rFonts w:ascii="Arial" w:hAnsi="Arial"/>
          <w:color w:val="000000" w:themeColor="text1"/>
        </w:rPr>
        <w:t>°</w:t>
      </w:r>
      <w:r>
        <w:rPr>
          <w:rFonts w:ascii="Arial" w:hAnsi="Arial" w:cs="Arial"/>
          <w:color w:val="000000" w:themeColor="text1"/>
        </w:rPr>
        <w:t>C</w:t>
      </w:r>
      <w:r w:rsidR="00CB7161">
        <w:rPr>
          <w:rFonts w:ascii="Arial" w:hAnsi="Arial" w:cs="Arial"/>
          <w:color w:val="000000" w:themeColor="text1"/>
        </w:rPr>
        <w:t>)</w:t>
      </w:r>
      <w:r w:rsidR="00466200">
        <w:rPr>
          <w:rFonts w:ascii="Arial" w:hAnsi="Arial" w:cs="Arial"/>
          <w:color w:val="000000" w:themeColor="text1"/>
        </w:rPr>
        <w:t xml:space="preserve"> </w:t>
      </w:r>
      <w:r w:rsidRPr="00140ED2">
        <w:rPr>
          <w:rFonts w:ascii="Arial" w:hAnsi="Arial" w:cs="Arial"/>
          <w:color w:val="000000" w:themeColor="text1"/>
        </w:rPr>
        <w:t>were associated with final</w:t>
      </w:r>
      <w:r>
        <w:rPr>
          <w:rFonts w:ascii="Arial" w:hAnsi="Arial" w:cs="Arial"/>
          <w:color w:val="000000" w:themeColor="text1"/>
        </w:rPr>
        <w:t xml:space="preserve"> size</w:t>
      </w:r>
      <w:r w:rsidRPr="00140ED2">
        <w:rPr>
          <w:rFonts w:ascii="Arial" w:hAnsi="Arial" w:cs="Arial"/>
          <w:color w:val="000000" w:themeColor="text1"/>
        </w:rPr>
        <w:t xml:space="preserve"> at the scale of individual </w:t>
      </w:r>
      <w:r>
        <w:rPr>
          <w:rFonts w:ascii="Arial" w:hAnsi="Arial" w:cs="Arial"/>
          <w:color w:val="000000" w:themeColor="text1"/>
        </w:rPr>
        <w:t xml:space="preserve">cohort </w:t>
      </w:r>
      <w:r w:rsidRPr="00140ED2">
        <w:rPr>
          <w:rFonts w:ascii="Arial" w:hAnsi="Arial" w:cs="Arial"/>
          <w:color w:val="000000" w:themeColor="text1"/>
        </w:rPr>
        <w:t>(</w:t>
      </w:r>
      <w:r>
        <w:rPr>
          <w:rFonts w:ascii="Arial" w:hAnsi="Arial" w:cs="Arial"/>
          <w:color w:val="000000" w:themeColor="text1"/>
        </w:rPr>
        <w:t xml:space="preserve">i.e. a unique fish </w:t>
      </w:r>
      <w:r w:rsidRPr="00140ED2">
        <w:rPr>
          <w:rFonts w:ascii="Arial" w:hAnsi="Arial" w:cs="Arial"/>
          <w:color w:val="000000" w:themeColor="text1"/>
        </w:rPr>
        <w:t xml:space="preserve">age, species, and </w:t>
      </w:r>
      <w:r>
        <w:rPr>
          <w:rFonts w:ascii="Arial" w:hAnsi="Arial" w:cs="Arial"/>
          <w:color w:val="000000" w:themeColor="text1"/>
        </w:rPr>
        <w:t xml:space="preserve">sampling </w:t>
      </w:r>
      <w:r w:rsidRPr="00140ED2">
        <w:rPr>
          <w:rFonts w:ascii="Arial" w:hAnsi="Arial" w:cs="Arial"/>
          <w:color w:val="000000" w:themeColor="text1"/>
        </w:rPr>
        <w:t>site) and year</w:t>
      </w:r>
      <w:r w:rsidR="00CA505C">
        <w:rPr>
          <w:rFonts w:ascii="Arial" w:hAnsi="Arial" w:cs="Arial"/>
          <w:color w:val="000000" w:themeColor="text1"/>
        </w:rPr>
        <w:t>.</w:t>
      </w:r>
      <w:r w:rsidR="00E85800">
        <w:rPr>
          <w:rFonts w:ascii="Arial" w:hAnsi="Arial" w:cs="Arial"/>
          <w:color w:val="000000" w:themeColor="text1"/>
        </w:rPr>
        <w:t xml:space="preserve"> </w:t>
      </w:r>
      <w:r w:rsidR="009E4E0A">
        <w:rPr>
          <w:rFonts w:ascii="Arial" w:hAnsi="Arial" w:cs="Arial"/>
          <w:color w:val="000000" w:themeColor="text1"/>
        </w:rPr>
        <w:t>We examined the 15</w:t>
      </w:r>
      <w:r w:rsidR="009E4E0A" w:rsidRPr="00513EDC">
        <w:rPr>
          <w:rFonts w:ascii="Arial" w:hAnsi="Arial"/>
          <w:color w:val="000000" w:themeColor="text1"/>
        </w:rPr>
        <w:t>°</w:t>
      </w:r>
      <w:r w:rsidR="009E4E0A">
        <w:rPr>
          <w:rFonts w:ascii="Arial" w:hAnsi="Arial" w:cs="Arial"/>
          <w:color w:val="000000" w:themeColor="text1"/>
        </w:rPr>
        <w:t xml:space="preserve">C threshold because temperatures exceeding this value during the juvenile rearing phase have been associated with reduced salmon growth rates (Richter and </w:t>
      </w:r>
      <w:proofErr w:type="spellStart"/>
      <w:r w:rsidR="009E4E0A">
        <w:rPr>
          <w:rFonts w:ascii="Arial" w:hAnsi="Arial" w:cs="Arial"/>
          <w:color w:val="000000" w:themeColor="text1"/>
        </w:rPr>
        <w:t>Kolmes</w:t>
      </w:r>
      <w:proofErr w:type="spellEnd"/>
      <w:r w:rsidR="009E4E0A">
        <w:rPr>
          <w:rFonts w:ascii="Arial" w:hAnsi="Arial" w:cs="Arial"/>
          <w:color w:val="000000" w:themeColor="text1"/>
        </w:rPr>
        <w:t xml:space="preserve"> 2005) and reduced Chinook </w:t>
      </w:r>
      <w:r w:rsidR="00390BC3">
        <w:rPr>
          <w:rFonts w:ascii="Arial" w:hAnsi="Arial" w:cs="Arial"/>
          <w:color w:val="000000" w:themeColor="text1"/>
        </w:rPr>
        <w:t>Salmon</w:t>
      </w:r>
      <w:r w:rsidR="009E4E0A">
        <w:rPr>
          <w:rFonts w:ascii="Arial" w:hAnsi="Arial" w:cs="Arial"/>
          <w:color w:val="000000" w:themeColor="text1"/>
        </w:rPr>
        <w:t xml:space="preserve"> population productivity in south-central Alaska (Jones et al. 2020). Further, Alaska water quality regulations specify 15</w:t>
      </w:r>
      <w:r w:rsidR="009E4E0A" w:rsidRPr="00513EDC">
        <w:rPr>
          <w:rFonts w:ascii="Arial" w:hAnsi="Arial"/>
          <w:color w:val="000000" w:themeColor="text1"/>
        </w:rPr>
        <w:t>°</w:t>
      </w:r>
      <w:r w:rsidR="009E4E0A">
        <w:rPr>
          <w:rFonts w:ascii="Arial" w:hAnsi="Arial" w:cs="Arial"/>
          <w:color w:val="000000" w:themeColor="text1"/>
        </w:rPr>
        <w:t>C as a temperature of concern for</w:t>
      </w:r>
      <w:r w:rsidR="00DB09BF">
        <w:rPr>
          <w:rFonts w:ascii="Arial" w:hAnsi="Arial" w:cs="Arial"/>
          <w:color w:val="000000" w:themeColor="text1"/>
        </w:rPr>
        <w:t xml:space="preserve"> </w:t>
      </w:r>
      <w:r w:rsidR="00DB09BF">
        <w:rPr>
          <w:rFonts w:ascii="Arial" w:hAnsi="Arial" w:cs="Arial"/>
          <w:color w:val="000000" w:themeColor="text1"/>
        </w:rPr>
        <w:lastRenderedPageBreak/>
        <w:t>growth and propagation of fish</w:t>
      </w:r>
      <w:r w:rsidR="009E4E0A">
        <w:rPr>
          <w:rFonts w:ascii="Arial" w:hAnsi="Arial" w:cs="Arial"/>
          <w:color w:val="000000" w:themeColor="text1"/>
        </w:rPr>
        <w:t xml:space="preserve"> (ADEC 2020).</w:t>
      </w:r>
      <w:r w:rsidR="00E85800">
        <w:rPr>
          <w:rFonts w:ascii="Arial" w:hAnsi="Arial" w:cs="Arial"/>
          <w:color w:val="000000" w:themeColor="text1"/>
        </w:rPr>
        <w:t xml:space="preserve"> </w:t>
      </w:r>
    </w:p>
    <w:p w14:paraId="29C4DF09" w14:textId="77777777" w:rsidR="002E4F14" w:rsidRPr="00CF7152" w:rsidRDefault="002E4F14" w:rsidP="002757F7">
      <w:pPr>
        <w:pStyle w:val="CommentText"/>
        <w:contextualSpacing/>
        <w:rPr>
          <w:rFonts w:ascii="Arial" w:hAnsi="Arial" w:cs="Arial"/>
          <w:i/>
        </w:rPr>
      </w:pPr>
    </w:p>
    <w:p w14:paraId="00AD336A" w14:textId="77777777" w:rsidR="002E4F14" w:rsidRPr="009D455F" w:rsidRDefault="002E4F14" w:rsidP="002757F7">
      <w:pPr>
        <w:pStyle w:val="Normal1"/>
        <w:contextualSpacing/>
        <w:rPr>
          <w:rFonts w:ascii="Arial" w:hAnsi="Arial" w:cs="Arial"/>
          <w:i/>
          <w:color w:val="000000" w:themeColor="text1"/>
        </w:rPr>
      </w:pPr>
      <w:r>
        <w:rPr>
          <w:rFonts w:ascii="Arial" w:hAnsi="Arial" w:cs="Arial"/>
          <w:i/>
          <w:color w:val="000000" w:themeColor="text1"/>
        </w:rPr>
        <w:t xml:space="preserve">Juvenile </w:t>
      </w:r>
      <w:r w:rsidRPr="009D455F">
        <w:rPr>
          <w:rFonts w:ascii="Arial" w:hAnsi="Arial" w:cs="Arial"/>
          <w:i/>
          <w:color w:val="000000" w:themeColor="text1"/>
        </w:rPr>
        <w:t xml:space="preserve">Salmon </w:t>
      </w:r>
      <w:r>
        <w:rPr>
          <w:rFonts w:ascii="Arial" w:hAnsi="Arial" w:cs="Arial"/>
          <w:i/>
          <w:color w:val="000000" w:themeColor="text1"/>
        </w:rPr>
        <w:t>D</w:t>
      </w:r>
      <w:r w:rsidRPr="009D455F">
        <w:rPr>
          <w:rFonts w:ascii="Arial" w:hAnsi="Arial" w:cs="Arial"/>
          <w:i/>
          <w:color w:val="000000" w:themeColor="text1"/>
        </w:rPr>
        <w:t>iet</w:t>
      </w:r>
    </w:p>
    <w:p w14:paraId="6C07A9EF" w14:textId="36ED770A" w:rsidR="00CD082C" w:rsidRPr="00884DC5" w:rsidRDefault="00CD082C" w:rsidP="00986E01">
      <w:pPr>
        <w:pStyle w:val="Normal1"/>
        <w:ind w:firstLine="720"/>
        <w:contextualSpacing/>
        <w:rPr>
          <w:rFonts w:ascii="Arial" w:eastAsia="Arial" w:hAnsi="Arial" w:cs="Arial"/>
        </w:rPr>
      </w:pPr>
      <w:r>
        <w:rPr>
          <w:rFonts w:ascii="Arial" w:eastAsia="Arial" w:hAnsi="Arial" w:cs="Arial"/>
        </w:rPr>
        <w:t>We examined stomach content samples under 4.0x dissecting microscopes.</w:t>
      </w:r>
      <w:r w:rsidR="00E85800">
        <w:rPr>
          <w:rFonts w:ascii="Arial" w:eastAsia="Arial" w:hAnsi="Arial" w:cs="Arial"/>
        </w:rPr>
        <w:t xml:space="preserve"> </w:t>
      </w:r>
      <w:r>
        <w:rPr>
          <w:rFonts w:ascii="Arial" w:eastAsia="Arial" w:hAnsi="Arial" w:cs="Arial"/>
        </w:rPr>
        <w:t>Distinguishable invertebrates (</w:t>
      </w:r>
      <w:r w:rsidRPr="00C86033">
        <w:rPr>
          <w:rFonts w:ascii="Arial" w:eastAsia="Arial" w:hAnsi="Arial" w:cs="Arial"/>
          <w:i/>
          <w:iCs/>
        </w:rPr>
        <w:t>n</w:t>
      </w:r>
      <w:r>
        <w:rPr>
          <w:rFonts w:ascii="Arial" w:eastAsia="Arial" w:hAnsi="Arial" w:cs="Arial"/>
        </w:rPr>
        <w:t xml:space="preserve"> = 8</w:t>
      </w:r>
      <w:r w:rsidR="002E6AE4">
        <w:rPr>
          <w:rFonts w:ascii="Arial" w:eastAsia="Arial" w:hAnsi="Arial" w:cs="Arial"/>
        </w:rPr>
        <w:t>,</w:t>
      </w:r>
      <w:r>
        <w:rPr>
          <w:rFonts w:ascii="Arial" w:eastAsia="Arial" w:hAnsi="Arial" w:cs="Arial"/>
        </w:rPr>
        <w:t xml:space="preserve">879) were identified to </w:t>
      </w:r>
      <w:r w:rsidR="00F45170">
        <w:rPr>
          <w:rFonts w:ascii="Arial" w:eastAsia="Arial" w:hAnsi="Arial" w:cs="Arial"/>
        </w:rPr>
        <w:t>f</w:t>
      </w:r>
      <w:r>
        <w:rPr>
          <w:rFonts w:ascii="Arial" w:eastAsia="Arial" w:hAnsi="Arial" w:cs="Arial"/>
        </w:rPr>
        <w:t>amily level or the lowest tax</w:t>
      </w:r>
      <w:r w:rsidR="00F45170">
        <w:rPr>
          <w:rFonts w:ascii="Arial" w:eastAsia="Arial" w:hAnsi="Arial" w:cs="Arial"/>
        </w:rPr>
        <w:t>on</w:t>
      </w:r>
      <w:r>
        <w:rPr>
          <w:rFonts w:ascii="Arial" w:eastAsia="Arial" w:hAnsi="Arial" w:cs="Arial"/>
        </w:rPr>
        <w:t xml:space="preserve"> feasible </w:t>
      </w:r>
      <w:r w:rsidRPr="00C86033">
        <w:rPr>
          <w:rFonts w:ascii="Arial" w:eastAsia="Arial" w:hAnsi="Arial" w:cs="Arial"/>
          <w:i/>
          <w:iCs/>
        </w:rPr>
        <w:t>(n</w:t>
      </w:r>
      <w:r>
        <w:rPr>
          <w:rFonts w:ascii="Arial" w:eastAsia="Arial" w:hAnsi="Arial" w:cs="Arial"/>
        </w:rPr>
        <w:t xml:space="preserve"> = 112 taxon / life stage combinations identified) and body lengths were measured to the nearest 1.0 mm</w:t>
      </w:r>
      <w:r w:rsidR="009B284C">
        <w:rPr>
          <w:rFonts w:ascii="Arial" w:eastAsia="Arial" w:hAnsi="Arial" w:cs="Arial"/>
        </w:rPr>
        <w:t xml:space="preserve"> (</w:t>
      </w:r>
      <w:r w:rsidR="009B284C" w:rsidRPr="0029456C">
        <w:rPr>
          <w:rFonts w:ascii="Arial" w:eastAsia="Arial" w:hAnsi="Arial" w:cs="Arial"/>
          <w:noProof/>
        </w:rPr>
        <w:t>Merritt and Cummins 1996)</w:t>
      </w:r>
      <w:r>
        <w:rPr>
          <w:rFonts w:ascii="Arial" w:eastAsia="Arial" w:hAnsi="Arial" w:cs="Arial"/>
        </w:rPr>
        <w:t>.</w:t>
      </w:r>
      <w:r w:rsidR="00E85800">
        <w:rPr>
          <w:rFonts w:ascii="Arial" w:eastAsia="Arial" w:hAnsi="Arial" w:cs="Arial"/>
        </w:rPr>
        <w:t xml:space="preserve"> </w:t>
      </w:r>
      <w:r>
        <w:rPr>
          <w:rFonts w:ascii="Arial" w:eastAsia="Arial" w:hAnsi="Arial" w:cs="Arial"/>
        </w:rPr>
        <w:t xml:space="preserve">We estimated lengths of partially digested prey based on intact individuals of the same taxon that appeared similar in size </w:t>
      </w:r>
      <w:r w:rsidR="0029456C" w:rsidRPr="0029456C">
        <w:rPr>
          <w:rFonts w:ascii="Arial" w:eastAsia="Arial" w:hAnsi="Arial" w:cs="Arial"/>
          <w:noProof/>
        </w:rPr>
        <w:t>(Wipfli 1997)</w:t>
      </w:r>
      <w:r w:rsidR="0029456C">
        <w:rPr>
          <w:rFonts w:ascii="Arial" w:eastAsia="Arial" w:hAnsi="Arial" w:cs="Arial"/>
          <w:noProof/>
        </w:rPr>
        <w:t>.</w:t>
      </w:r>
      <w:r w:rsidR="00E85800">
        <w:rPr>
          <w:rFonts w:ascii="Arial" w:eastAsia="Arial" w:hAnsi="Arial" w:cs="Arial"/>
          <w:noProof/>
        </w:rPr>
        <w:t xml:space="preserve"> </w:t>
      </w:r>
      <w:r>
        <w:rPr>
          <w:rFonts w:ascii="Arial" w:eastAsia="Arial" w:hAnsi="Arial" w:cs="Arial"/>
        </w:rPr>
        <w:t>W</w:t>
      </w:r>
      <w:r w:rsidR="00986E01">
        <w:rPr>
          <w:rFonts w:ascii="Arial" w:eastAsia="Arial" w:hAnsi="Arial" w:cs="Arial"/>
        </w:rPr>
        <w:t>hen intact individuals of the taxon were absent in a sample, w</w:t>
      </w:r>
      <w:r>
        <w:rPr>
          <w:rFonts w:ascii="Arial" w:eastAsia="Arial" w:hAnsi="Arial" w:cs="Arial"/>
        </w:rPr>
        <w:t xml:space="preserve">e assumed that the head and thorax represent 1/3 of the total length of partially digested prey </w:t>
      </w:r>
      <w:r w:rsidR="00874ADA" w:rsidRPr="00874ADA">
        <w:rPr>
          <w:rFonts w:ascii="Arial" w:eastAsia="Arial" w:hAnsi="Arial" w:cs="Arial"/>
          <w:noProof/>
        </w:rPr>
        <w:t>(Gonzales 2006)</w:t>
      </w:r>
      <w:r>
        <w:rPr>
          <w:rFonts w:ascii="Arial" w:eastAsia="Arial" w:hAnsi="Arial" w:cs="Arial"/>
        </w:rPr>
        <w:t>.</w:t>
      </w:r>
      <w:r w:rsidR="00E85800">
        <w:rPr>
          <w:rFonts w:ascii="Arial" w:eastAsia="Arial" w:hAnsi="Arial" w:cs="Arial"/>
        </w:rPr>
        <w:t xml:space="preserve"> </w:t>
      </w:r>
      <w:r>
        <w:rPr>
          <w:rFonts w:ascii="Arial" w:eastAsia="Arial" w:hAnsi="Arial" w:cs="Arial"/>
        </w:rPr>
        <w:t xml:space="preserve">Diet items </w:t>
      </w:r>
      <w:r w:rsidRPr="00AD1418">
        <w:rPr>
          <w:rFonts w:ascii="Arial" w:eastAsia="Arial" w:hAnsi="Arial" w:cs="Arial"/>
        </w:rPr>
        <w:t>that we could not positively a</w:t>
      </w:r>
      <w:r w:rsidR="00986E01">
        <w:rPr>
          <w:rFonts w:ascii="Arial" w:eastAsia="Arial" w:hAnsi="Arial" w:cs="Arial"/>
        </w:rPr>
        <w:t>ttribute to</w:t>
      </w:r>
      <w:r w:rsidRPr="00AD1418">
        <w:rPr>
          <w:rFonts w:ascii="Arial" w:eastAsia="Arial" w:hAnsi="Arial" w:cs="Arial"/>
        </w:rPr>
        <w:t xml:space="preserve"> ingestion of prey (e.g. exoskeletons, separated insect wings or legs, empty </w:t>
      </w:r>
      <w:proofErr w:type="spellStart"/>
      <w:r w:rsidR="00F45170">
        <w:rPr>
          <w:rFonts w:ascii="Arial" w:eastAsia="Arial" w:hAnsi="Arial" w:cs="Arial"/>
        </w:rPr>
        <w:t>T</w:t>
      </w:r>
      <w:r w:rsidRPr="00AD1418">
        <w:rPr>
          <w:rFonts w:ascii="Arial" w:eastAsia="Arial" w:hAnsi="Arial" w:cs="Arial"/>
        </w:rPr>
        <w:t>richoptera</w:t>
      </w:r>
      <w:proofErr w:type="spellEnd"/>
      <w:r w:rsidRPr="00AD1418">
        <w:rPr>
          <w:rFonts w:ascii="Arial" w:eastAsia="Arial" w:hAnsi="Arial" w:cs="Arial"/>
        </w:rPr>
        <w:t xml:space="preserve"> casings, and head capsules </w:t>
      </w:r>
      <w:r>
        <w:rPr>
          <w:rFonts w:ascii="Arial" w:eastAsia="Arial" w:hAnsi="Arial" w:cs="Arial"/>
        </w:rPr>
        <w:t>unidentified to genus</w:t>
      </w:r>
      <w:r w:rsidRPr="00AD1418">
        <w:rPr>
          <w:rFonts w:ascii="Arial" w:eastAsia="Arial" w:hAnsi="Arial" w:cs="Arial"/>
        </w:rPr>
        <w:t>) were recorded but not included in diet proportions.</w:t>
      </w:r>
    </w:p>
    <w:p w14:paraId="7D0F2E88" w14:textId="62E4C3CD" w:rsidR="00CD082C" w:rsidRDefault="00CD082C" w:rsidP="00CD082C">
      <w:pPr>
        <w:pStyle w:val="Normal1"/>
        <w:ind w:firstLine="720"/>
        <w:contextualSpacing/>
        <w:rPr>
          <w:rFonts w:ascii="Arial" w:eastAsia="Arial" w:hAnsi="Arial" w:cs="Arial"/>
        </w:rPr>
      </w:pPr>
      <w:r w:rsidRPr="00AD1418">
        <w:rPr>
          <w:rFonts w:ascii="Arial" w:eastAsia="Arial" w:hAnsi="Arial" w:cs="Arial"/>
        </w:rPr>
        <w:t xml:space="preserve">We characterized diet proportions in terms of mass, the most applicable metric for energy flow and food web studies </w:t>
      </w:r>
      <w:r w:rsidR="00874ADA" w:rsidRPr="00874ADA">
        <w:rPr>
          <w:rFonts w:ascii="Arial" w:eastAsia="Arial" w:hAnsi="Arial" w:cs="Arial"/>
          <w:noProof/>
        </w:rPr>
        <w:t>(Chipps and Garvey 2007)</w:t>
      </w:r>
      <w:r w:rsidRPr="00AD1418">
        <w:rPr>
          <w:rFonts w:ascii="Arial" w:eastAsia="Arial" w:hAnsi="Arial" w:cs="Arial"/>
        </w:rPr>
        <w:t>.</w:t>
      </w:r>
      <w:r w:rsidR="00E85800">
        <w:rPr>
          <w:rFonts w:ascii="Arial" w:eastAsia="Arial" w:hAnsi="Arial" w:cs="Arial"/>
        </w:rPr>
        <w:t xml:space="preserve"> </w:t>
      </w:r>
      <w:r w:rsidRPr="00AD1418">
        <w:rPr>
          <w:rFonts w:ascii="Arial" w:eastAsia="Arial" w:hAnsi="Arial" w:cs="Arial"/>
        </w:rPr>
        <w:t>We determined dry mass of individual</w:t>
      </w:r>
      <w:r>
        <w:rPr>
          <w:rFonts w:ascii="Arial" w:eastAsia="Arial" w:hAnsi="Arial" w:cs="Arial"/>
        </w:rPr>
        <w:t xml:space="preserve"> invertebrates using the allometric formula</w:t>
      </w:r>
    </w:p>
    <w:p w14:paraId="4A790939" w14:textId="77777777" w:rsidR="00CD082C" w:rsidRPr="00E702B4" w:rsidRDefault="00CD082C" w:rsidP="00CD082C">
      <w:pPr>
        <w:pStyle w:val="Normal1"/>
        <w:ind w:firstLine="720"/>
        <w:contextualSpacing/>
        <w:rPr>
          <w:rFonts w:ascii="Arial" w:eastAsia="Arial" w:hAnsi="Arial" w:cs="Arial"/>
        </w:rPr>
      </w:pPr>
    </w:p>
    <w:p w14:paraId="2063A640" w14:textId="02446DAF" w:rsidR="00CD082C" w:rsidRDefault="00CD082C" w:rsidP="00CD082C">
      <w:pPr>
        <w:pStyle w:val="Normal1"/>
        <w:numPr>
          <w:ilvl w:val="0"/>
          <w:numId w:val="21"/>
        </w:numPr>
        <w:contextualSpacing/>
        <w:rPr>
          <w:rFonts w:ascii="Arial" w:eastAsia="Arial" w:hAnsi="Arial" w:cs="Arial"/>
          <w:i/>
        </w:rPr>
      </w:pPr>
      <m:oMath>
        <m:r>
          <w:rPr>
            <w:rFonts w:ascii="Cambria Math" w:eastAsia="Arial" w:hAnsi="Cambria Math" w:cs="Arial"/>
          </w:rPr>
          <m:t>W=a</m:t>
        </m:r>
        <m:sSup>
          <m:sSupPr>
            <m:ctrlPr>
              <w:rPr>
                <w:rFonts w:ascii="Cambria Math" w:eastAsia="Arial" w:hAnsi="Cambria Math" w:cs="Arial"/>
                <w:i/>
              </w:rPr>
            </m:ctrlPr>
          </m:sSupPr>
          <m:e>
            <m:r>
              <w:rPr>
                <w:rFonts w:ascii="Cambria Math" w:eastAsia="Arial" w:hAnsi="Cambria Math" w:cs="Arial"/>
              </w:rPr>
              <m:t>L</m:t>
            </m:r>
          </m:e>
          <m:sup>
            <m:r>
              <w:rPr>
                <w:rFonts w:ascii="Cambria Math" w:eastAsia="Arial" w:hAnsi="Cambria Math" w:cs="Arial"/>
              </w:rPr>
              <m:t>b</m:t>
            </m:r>
          </m:sup>
        </m:sSup>
      </m:oMath>
      <w:r w:rsidR="00E85800">
        <w:rPr>
          <w:rFonts w:ascii="Arial" w:eastAsia="Arial" w:hAnsi="Arial" w:cs="Arial"/>
          <w:i/>
        </w:rPr>
        <w:t xml:space="preserve">             </w:t>
      </w:r>
      <w:r>
        <w:rPr>
          <w:rFonts w:ascii="Arial" w:eastAsia="Arial" w:hAnsi="Arial" w:cs="Arial"/>
          <w:i/>
        </w:rPr>
        <w:t xml:space="preserve"> </w:t>
      </w:r>
    </w:p>
    <w:p w14:paraId="29EDB739" w14:textId="77777777" w:rsidR="00CD082C" w:rsidRPr="00E702B4" w:rsidRDefault="00CD082C" w:rsidP="00CD082C">
      <w:pPr>
        <w:pStyle w:val="Normal1"/>
        <w:contextualSpacing/>
        <w:rPr>
          <w:rFonts w:ascii="Arial" w:eastAsia="Arial" w:hAnsi="Arial" w:cs="Arial"/>
        </w:rPr>
      </w:pPr>
    </w:p>
    <w:p w14:paraId="1F9AD49C" w14:textId="2F6F56AA" w:rsidR="00CD082C" w:rsidRDefault="00CD082C" w:rsidP="00CD082C">
      <w:pPr>
        <w:spacing w:line="480" w:lineRule="auto"/>
        <w:contextualSpacing/>
        <w:rPr>
          <w:rFonts w:ascii="Arial" w:eastAsia="Arial" w:hAnsi="Arial" w:cs="Arial"/>
        </w:rPr>
      </w:pPr>
      <w:r>
        <w:rPr>
          <w:rFonts w:ascii="Arial" w:eastAsia="Arial" w:hAnsi="Arial" w:cs="Arial"/>
        </w:rPr>
        <w:t xml:space="preserve">where </w:t>
      </w:r>
      <w:r>
        <w:rPr>
          <w:rFonts w:ascii="Arial" w:eastAsia="Arial" w:hAnsi="Arial" w:cs="Arial"/>
          <w:i/>
        </w:rPr>
        <w:t>W</w:t>
      </w:r>
      <w:r>
        <w:rPr>
          <w:rFonts w:ascii="Arial" w:eastAsia="Arial" w:hAnsi="Arial" w:cs="Arial"/>
        </w:rPr>
        <w:t xml:space="preserve"> is the total dry body mass, </w:t>
      </w:r>
      <w:r>
        <w:rPr>
          <w:rFonts w:ascii="Arial" w:eastAsia="Arial" w:hAnsi="Arial" w:cs="Arial"/>
          <w:i/>
        </w:rPr>
        <w:t>L</w:t>
      </w:r>
      <w:r>
        <w:rPr>
          <w:rFonts w:ascii="Arial" w:eastAsia="Arial" w:hAnsi="Arial" w:cs="Arial"/>
        </w:rPr>
        <w:t xml:space="preserve"> is the total body length, and </w:t>
      </w:r>
      <w:r>
        <w:rPr>
          <w:rFonts w:ascii="Arial" w:eastAsia="Arial" w:hAnsi="Arial" w:cs="Arial"/>
          <w:i/>
        </w:rPr>
        <w:t>a</w:t>
      </w:r>
      <w:r>
        <w:rPr>
          <w:rFonts w:ascii="Arial" w:eastAsia="Arial" w:hAnsi="Arial" w:cs="Arial"/>
        </w:rPr>
        <w:t xml:space="preserve"> and </w:t>
      </w:r>
      <w:r>
        <w:rPr>
          <w:rFonts w:ascii="Arial" w:eastAsia="Arial" w:hAnsi="Arial" w:cs="Arial"/>
          <w:i/>
        </w:rPr>
        <w:t>b</w:t>
      </w:r>
      <w:r>
        <w:rPr>
          <w:rFonts w:ascii="Arial" w:eastAsia="Arial" w:hAnsi="Arial" w:cs="Arial"/>
        </w:rPr>
        <w:t xml:space="preserve"> are constants </w:t>
      </w:r>
      <w:r w:rsidR="00874ADA" w:rsidRPr="00874ADA">
        <w:rPr>
          <w:rFonts w:ascii="Arial" w:eastAsia="Arial" w:hAnsi="Arial" w:cs="Arial"/>
          <w:noProof/>
        </w:rPr>
        <w:t>(Ricker 1973)</w:t>
      </w:r>
      <w:r>
        <w:rPr>
          <w:rFonts w:ascii="Arial" w:eastAsia="Arial" w:hAnsi="Arial" w:cs="Arial"/>
        </w:rPr>
        <w:t>.</w:t>
      </w:r>
      <w:r w:rsidR="00E85800">
        <w:rPr>
          <w:rFonts w:ascii="Arial" w:eastAsia="Arial" w:hAnsi="Arial" w:cs="Arial"/>
        </w:rPr>
        <w:t xml:space="preserve"> </w:t>
      </w:r>
      <w:r>
        <w:rPr>
          <w:rFonts w:ascii="Arial" w:eastAsia="Arial" w:hAnsi="Arial" w:cs="Arial"/>
        </w:rPr>
        <w:t xml:space="preserve">We derived length–mass regression constants </w:t>
      </w:r>
      <w:r>
        <w:rPr>
          <w:rFonts w:ascii="Arial" w:eastAsia="Arial" w:hAnsi="Arial" w:cs="Arial"/>
          <w:i/>
        </w:rPr>
        <w:t>a</w:t>
      </w:r>
      <w:r>
        <w:rPr>
          <w:rFonts w:ascii="Arial" w:eastAsia="Arial" w:hAnsi="Arial" w:cs="Arial"/>
        </w:rPr>
        <w:t xml:space="preserve"> and </w:t>
      </w:r>
      <w:r>
        <w:rPr>
          <w:rFonts w:ascii="Arial" w:eastAsia="Arial" w:hAnsi="Arial" w:cs="Arial"/>
          <w:i/>
        </w:rPr>
        <w:t>b</w:t>
      </w:r>
      <w:r>
        <w:rPr>
          <w:rFonts w:ascii="Arial" w:eastAsia="Arial" w:hAnsi="Arial" w:cs="Arial"/>
        </w:rPr>
        <w:t xml:space="preserve"> and percent dry mass values from </w:t>
      </w:r>
      <w:r w:rsidRPr="009F54FC">
        <w:rPr>
          <w:rFonts w:ascii="Arial" w:eastAsia="Arial" w:hAnsi="Arial" w:cs="Arial"/>
        </w:rPr>
        <w:t>a</w:t>
      </w:r>
      <w:r>
        <w:rPr>
          <w:rFonts w:ascii="Arial" w:eastAsia="Arial" w:hAnsi="Arial" w:cs="Arial"/>
        </w:rPr>
        <w:t xml:space="preserve"> database of over 100 genera with values published in </w:t>
      </w:r>
      <w:r>
        <w:rPr>
          <w:rFonts w:ascii="Arial" w:eastAsia="Arial" w:hAnsi="Arial" w:cs="Arial"/>
        </w:rPr>
        <w:lastRenderedPageBreak/>
        <w:t>existing literature and from Alaskan stream invertebrates</w:t>
      </w:r>
      <w:r w:rsidR="00E14678">
        <w:rPr>
          <w:rFonts w:ascii="Arial" w:eastAsia="Arial" w:hAnsi="Arial" w:cs="Arial"/>
        </w:rPr>
        <w:t xml:space="preserve"> </w:t>
      </w:r>
      <w:r w:rsidR="00E14678">
        <w:rPr>
          <w:rFonts w:ascii="Arial" w:eastAsia="Arial" w:hAnsi="Arial" w:cs="Arial"/>
          <w:noProof/>
        </w:rPr>
        <w:t>(Meyer 2019)</w:t>
      </w:r>
      <w:r>
        <w:rPr>
          <w:rFonts w:ascii="Arial" w:eastAsia="Arial" w:hAnsi="Arial" w:cs="Arial"/>
        </w:rPr>
        <w:t>.</w:t>
      </w:r>
      <w:r w:rsidR="00E85800">
        <w:rPr>
          <w:rFonts w:ascii="Arial" w:eastAsia="Arial" w:hAnsi="Arial" w:cs="Arial"/>
        </w:rPr>
        <w:t xml:space="preserve"> </w:t>
      </w:r>
      <w:r>
        <w:rPr>
          <w:rFonts w:ascii="Arial" w:eastAsia="Arial" w:hAnsi="Arial" w:cs="Arial"/>
        </w:rPr>
        <w:t xml:space="preserve">For </w:t>
      </w:r>
      <w:r w:rsidRPr="005469C9">
        <w:rPr>
          <w:rFonts w:ascii="Arial" w:eastAsia="Arial" w:hAnsi="Arial" w:cs="Arial"/>
        </w:rPr>
        <w:t xml:space="preserve">juvenile </w:t>
      </w:r>
      <w:r w:rsidR="00D44F00">
        <w:rPr>
          <w:rFonts w:ascii="Arial" w:eastAsia="Arial" w:hAnsi="Arial" w:cs="Arial"/>
        </w:rPr>
        <w:t xml:space="preserve">fish prey </w:t>
      </w:r>
      <w:proofErr w:type="gramStart"/>
      <w:r w:rsidR="00D44F00">
        <w:rPr>
          <w:rFonts w:ascii="Arial" w:eastAsia="Arial" w:hAnsi="Arial" w:cs="Arial"/>
        </w:rPr>
        <w:t>items</w:t>
      </w:r>
      <w:proofErr w:type="gramEnd"/>
      <w:r w:rsidR="00D44F00">
        <w:rPr>
          <w:rFonts w:ascii="Arial" w:eastAsia="Arial" w:hAnsi="Arial" w:cs="Arial"/>
        </w:rPr>
        <w:t xml:space="preserve"> </w:t>
      </w:r>
      <w:r w:rsidRPr="005469C9">
        <w:rPr>
          <w:rFonts w:ascii="Arial" w:eastAsia="Arial" w:hAnsi="Arial" w:cs="Arial"/>
        </w:rPr>
        <w:t>we</w:t>
      </w:r>
      <w:r>
        <w:rPr>
          <w:rFonts w:ascii="Arial" w:eastAsia="Arial" w:hAnsi="Arial" w:cs="Arial"/>
        </w:rPr>
        <w:t xml:space="preserve"> used</w:t>
      </w:r>
      <w:r w:rsidR="00D44F00">
        <w:rPr>
          <w:rFonts w:ascii="Arial" w:eastAsia="Arial" w:hAnsi="Arial" w:cs="Arial"/>
        </w:rPr>
        <w:t xml:space="preserve"> regression constants from</w:t>
      </w:r>
      <w:r>
        <w:rPr>
          <w:rFonts w:ascii="Arial" w:eastAsia="Arial" w:hAnsi="Arial" w:cs="Arial"/>
        </w:rPr>
        <w:t xml:space="preserve"> </w:t>
      </w:r>
      <w:r w:rsidR="00D44F00">
        <w:rPr>
          <w:rFonts w:ascii="Arial" w:eastAsia="Arial" w:hAnsi="Arial" w:cs="Arial"/>
        </w:rPr>
        <w:t xml:space="preserve">the </w:t>
      </w:r>
      <w:r>
        <w:rPr>
          <w:rFonts w:ascii="Arial" w:eastAsia="Arial" w:hAnsi="Arial" w:cs="Arial"/>
        </w:rPr>
        <w:t>length–</w:t>
      </w:r>
      <w:r w:rsidRPr="009F54FC">
        <w:rPr>
          <w:rFonts w:ascii="Arial" w:hAnsi="Arial" w:cs="Arial"/>
        </w:rPr>
        <w:t xml:space="preserve">weight </w:t>
      </w:r>
      <w:r>
        <w:rPr>
          <w:rFonts w:ascii="Arial" w:eastAsia="Arial" w:hAnsi="Arial" w:cs="Arial"/>
        </w:rPr>
        <w:t>relationship developed from</w:t>
      </w:r>
      <w:r w:rsidR="00D44F00">
        <w:rPr>
          <w:rFonts w:ascii="Arial" w:eastAsia="Arial" w:hAnsi="Arial" w:cs="Arial"/>
        </w:rPr>
        <w:t xml:space="preserve"> age 0</w:t>
      </w:r>
      <w:r>
        <w:rPr>
          <w:rFonts w:ascii="Arial" w:eastAsia="Arial" w:hAnsi="Arial" w:cs="Arial"/>
        </w:rPr>
        <w:t xml:space="preserve"> </w:t>
      </w:r>
      <w:r w:rsidR="00D44F00">
        <w:rPr>
          <w:rFonts w:ascii="Arial" w:eastAsia="Arial" w:hAnsi="Arial" w:cs="Arial"/>
        </w:rPr>
        <w:t>Coho Salmon</w:t>
      </w:r>
      <w:r>
        <w:rPr>
          <w:rFonts w:ascii="Arial" w:eastAsia="Arial" w:hAnsi="Arial" w:cs="Arial"/>
        </w:rPr>
        <w:t xml:space="preserve"> captured in this study </w:t>
      </w:r>
      <w:r w:rsidRPr="009F54FC">
        <w:rPr>
          <w:rFonts w:ascii="Arial" w:hAnsi="Arial" w:cs="Arial"/>
        </w:rPr>
        <w:t>(B.E. Meyer, unpublished data).</w:t>
      </w:r>
      <w:r w:rsidR="00E85800">
        <w:rPr>
          <w:rFonts w:ascii="Arial" w:eastAsia="Arial" w:hAnsi="Arial" w:cs="Arial"/>
        </w:rPr>
        <w:t xml:space="preserve"> </w:t>
      </w:r>
      <w:r>
        <w:rPr>
          <w:rFonts w:ascii="Arial" w:eastAsia="Arial" w:hAnsi="Arial" w:cs="Arial"/>
        </w:rPr>
        <w:t xml:space="preserve">We summarized diet composition using the following six categories: 1) </w:t>
      </w:r>
      <w:r w:rsidR="009F2F1E">
        <w:rPr>
          <w:rFonts w:ascii="Arial" w:eastAsia="Arial" w:hAnsi="Arial" w:cs="Arial"/>
        </w:rPr>
        <w:t>immature aquatic in</w:t>
      </w:r>
      <w:r w:rsidR="00BE08EF">
        <w:rPr>
          <w:rFonts w:ascii="Arial" w:eastAsia="Arial" w:hAnsi="Arial" w:cs="Arial"/>
        </w:rPr>
        <w:t>vertebrates</w:t>
      </w:r>
      <w:r>
        <w:rPr>
          <w:rFonts w:ascii="Arial" w:eastAsia="Arial" w:hAnsi="Arial" w:cs="Arial"/>
        </w:rPr>
        <w:t xml:space="preserve">, 2) terrestrial invertebrates, 3) </w:t>
      </w:r>
      <w:r w:rsidR="00647698">
        <w:rPr>
          <w:rFonts w:ascii="Arial" w:eastAsia="Arial" w:hAnsi="Arial" w:cs="Arial"/>
        </w:rPr>
        <w:t>adult aquatic invertebrates</w:t>
      </w:r>
      <w:r>
        <w:rPr>
          <w:rFonts w:ascii="Arial" w:eastAsia="Arial" w:hAnsi="Arial" w:cs="Arial"/>
        </w:rPr>
        <w:t xml:space="preserve">, 4) salmon eggs, 5) </w:t>
      </w:r>
      <w:r w:rsidR="001C32FF">
        <w:rPr>
          <w:rFonts w:ascii="Arial" w:eastAsia="Arial" w:hAnsi="Arial" w:cs="Arial"/>
        </w:rPr>
        <w:t xml:space="preserve">non-salmon </w:t>
      </w:r>
      <w:r>
        <w:rPr>
          <w:rFonts w:ascii="Arial" w:eastAsia="Arial" w:hAnsi="Arial" w:cs="Arial"/>
        </w:rPr>
        <w:t>fish eggs,</w:t>
      </w:r>
      <w:r w:rsidR="001C32FF">
        <w:rPr>
          <w:rFonts w:ascii="Arial" w:eastAsia="Arial" w:hAnsi="Arial" w:cs="Arial"/>
        </w:rPr>
        <w:t xml:space="preserve"> and</w:t>
      </w:r>
      <w:r>
        <w:rPr>
          <w:rFonts w:ascii="Arial" w:eastAsia="Arial" w:hAnsi="Arial" w:cs="Arial"/>
        </w:rPr>
        <w:t xml:space="preserve"> 6) invertebrates of unknown origin.</w:t>
      </w:r>
      <w:r w:rsidR="00D44F00">
        <w:rPr>
          <w:rFonts w:ascii="Arial" w:eastAsia="Arial" w:hAnsi="Arial" w:cs="Arial"/>
        </w:rPr>
        <w:t xml:space="preserve"> We grouped juvenile fish prey items in with the salmon eggs prey category.</w:t>
      </w:r>
      <w:r w:rsidR="00E85800">
        <w:rPr>
          <w:rFonts w:ascii="Arial" w:eastAsia="Arial" w:hAnsi="Arial" w:cs="Arial"/>
        </w:rPr>
        <w:t xml:space="preserve"> </w:t>
      </w:r>
      <w:r>
        <w:rPr>
          <w:rFonts w:ascii="Arial" w:eastAsia="Arial" w:hAnsi="Arial" w:cs="Arial"/>
        </w:rPr>
        <w:t>We assigned energy density values to the six prey categories using literature references (Table</w:t>
      </w:r>
      <w:r w:rsidR="00216B6A">
        <w:rPr>
          <w:rFonts w:ascii="Arial" w:eastAsia="Arial" w:hAnsi="Arial" w:cs="Arial"/>
        </w:rPr>
        <w:t xml:space="preserve"> </w:t>
      </w:r>
      <w:r>
        <w:rPr>
          <w:rFonts w:ascii="Arial" w:eastAsia="Arial" w:hAnsi="Arial" w:cs="Arial"/>
        </w:rPr>
        <w:t>2) for use in bioenergetics modeling.</w:t>
      </w:r>
    </w:p>
    <w:p w14:paraId="5113A3AD" w14:textId="77777777" w:rsidR="002E4F14" w:rsidRPr="00F57AF0" w:rsidRDefault="002E4F14" w:rsidP="002757F7">
      <w:pPr>
        <w:pStyle w:val="Normal1"/>
        <w:contextualSpacing/>
        <w:rPr>
          <w:rFonts w:ascii="Arial" w:hAnsi="Arial" w:cs="Arial"/>
        </w:rPr>
      </w:pPr>
    </w:p>
    <w:p w14:paraId="214513CD" w14:textId="574AA601" w:rsidR="002E4F14" w:rsidRPr="00590880" w:rsidRDefault="002E4F14" w:rsidP="002757F7">
      <w:pPr>
        <w:pStyle w:val="CommentText"/>
        <w:contextualSpacing/>
        <w:rPr>
          <w:rFonts w:ascii="Arial" w:hAnsi="Arial" w:cs="Arial"/>
          <w:b/>
          <w:i/>
        </w:rPr>
      </w:pPr>
      <w:r w:rsidRPr="00F57AF0">
        <w:rPr>
          <w:rFonts w:ascii="Arial" w:hAnsi="Arial" w:cs="Arial"/>
          <w:b/>
          <w:i/>
        </w:rPr>
        <w:t xml:space="preserve">Projected </w:t>
      </w:r>
      <w:r>
        <w:rPr>
          <w:rFonts w:ascii="Arial" w:hAnsi="Arial" w:cs="Arial"/>
          <w:b/>
          <w:i/>
        </w:rPr>
        <w:t>F</w:t>
      </w:r>
      <w:r w:rsidRPr="00F57AF0">
        <w:rPr>
          <w:rFonts w:ascii="Arial" w:hAnsi="Arial" w:cs="Arial"/>
          <w:b/>
          <w:i/>
        </w:rPr>
        <w:t xml:space="preserve">uture </w:t>
      </w:r>
      <w:r>
        <w:rPr>
          <w:rFonts w:ascii="Arial" w:hAnsi="Arial" w:cs="Arial"/>
          <w:b/>
          <w:i/>
        </w:rPr>
        <w:t>T</w:t>
      </w:r>
      <w:r w:rsidRPr="00F57AF0">
        <w:rPr>
          <w:rFonts w:ascii="Arial" w:hAnsi="Arial" w:cs="Arial"/>
          <w:b/>
          <w:i/>
        </w:rPr>
        <w:t>rends</w:t>
      </w:r>
      <w:r>
        <w:rPr>
          <w:rFonts w:ascii="Arial" w:hAnsi="Arial" w:cs="Arial"/>
          <w:b/>
          <w:i/>
        </w:rPr>
        <w:t xml:space="preserve"> in Water Temperature and Salmon Growth</w:t>
      </w:r>
    </w:p>
    <w:p w14:paraId="72157364" w14:textId="77777777" w:rsidR="002E4F14" w:rsidRPr="0056734D" w:rsidRDefault="002E4F14" w:rsidP="002757F7">
      <w:pPr>
        <w:pStyle w:val="CommentText"/>
        <w:contextualSpacing/>
        <w:rPr>
          <w:rFonts w:ascii="Arial" w:hAnsi="Arial" w:cs="Arial"/>
          <w:i/>
          <w:color w:val="000000"/>
        </w:rPr>
      </w:pPr>
      <w:r w:rsidRPr="0056734D">
        <w:rPr>
          <w:rFonts w:ascii="Arial" w:hAnsi="Arial" w:cs="Arial"/>
          <w:i/>
          <w:color w:val="000000"/>
        </w:rPr>
        <w:t>Stream Temperature</w:t>
      </w:r>
    </w:p>
    <w:p w14:paraId="235256B7" w14:textId="77CDED35" w:rsidR="002B4A86" w:rsidRPr="00636A3C" w:rsidRDefault="002B4A86" w:rsidP="00636A3C">
      <w:pPr>
        <w:spacing w:line="480" w:lineRule="auto"/>
        <w:ind w:firstLine="720"/>
        <w:contextualSpacing/>
        <w:rPr>
          <w:rFonts w:ascii="Arial" w:hAnsi="Arial"/>
          <w:i/>
          <w:color w:val="000000" w:themeColor="text1"/>
        </w:rPr>
      </w:pPr>
      <w:r w:rsidRPr="00344242">
        <w:rPr>
          <w:rFonts w:ascii="Arial" w:hAnsi="Arial"/>
          <w:iCs/>
          <w:color w:val="000000" w:themeColor="text1"/>
        </w:rPr>
        <w:t>We used published projections of air temperature along with our field data on air and water temperature to estimate future water temperatures for use in bioenergetics simulations</w:t>
      </w:r>
      <w:r w:rsidR="00636A3C">
        <w:rPr>
          <w:rFonts w:ascii="Arial" w:hAnsi="Arial"/>
          <w:iCs/>
          <w:color w:val="000000" w:themeColor="text1"/>
        </w:rPr>
        <w:t xml:space="preserve"> (Figure </w:t>
      </w:r>
      <w:r w:rsidR="000564FB">
        <w:rPr>
          <w:rFonts w:ascii="Arial" w:hAnsi="Arial"/>
          <w:iCs/>
          <w:color w:val="000000" w:themeColor="text1"/>
        </w:rPr>
        <w:t>1</w:t>
      </w:r>
      <w:r w:rsidR="00636A3C">
        <w:rPr>
          <w:rFonts w:ascii="Arial" w:hAnsi="Arial"/>
          <w:iCs/>
          <w:color w:val="000000" w:themeColor="text1"/>
        </w:rPr>
        <w:t>)</w:t>
      </w:r>
      <w:r w:rsidR="00886745">
        <w:rPr>
          <w:rFonts w:ascii="Arial" w:hAnsi="Arial"/>
          <w:iCs/>
          <w:color w:val="000000" w:themeColor="text1"/>
        </w:rPr>
        <w:t xml:space="preserve">. For the simulations using 2015 and 2016 field data, we used </w:t>
      </w:r>
      <w:proofErr w:type="gramStart"/>
      <w:r w:rsidR="00636A3C">
        <w:rPr>
          <w:rFonts w:ascii="Arial" w:hAnsi="Arial"/>
          <w:iCs/>
          <w:color w:val="000000" w:themeColor="text1"/>
        </w:rPr>
        <w:t>observed</w:t>
      </w:r>
      <w:proofErr w:type="gramEnd"/>
      <w:r w:rsidR="00636A3C">
        <w:rPr>
          <w:rFonts w:ascii="Arial" w:hAnsi="Arial"/>
          <w:iCs/>
          <w:color w:val="000000" w:themeColor="text1"/>
        </w:rPr>
        <w:t xml:space="preserve"> </w:t>
      </w:r>
      <w:r w:rsidR="00886745">
        <w:rPr>
          <w:rFonts w:ascii="Arial" w:hAnsi="Arial"/>
          <w:iCs/>
          <w:color w:val="000000" w:themeColor="text1"/>
        </w:rPr>
        <w:t>daily mean water temperatures. For water temperatures in scenarios involving projected air temperatures and varied feeding rates, we used projected air temperatures and observed air-water sensitivity.</w:t>
      </w:r>
      <w:r w:rsidR="00636A3C">
        <w:rPr>
          <w:rFonts w:ascii="Arial" w:hAnsi="Arial"/>
          <w:i/>
          <w:color w:val="000000" w:themeColor="text1"/>
        </w:rPr>
        <w:t xml:space="preserve"> </w:t>
      </w:r>
      <w:r w:rsidRPr="00513EDC">
        <w:rPr>
          <w:rFonts w:ascii="Arial" w:hAnsi="Arial"/>
          <w:color w:val="000000" w:themeColor="text1"/>
        </w:rPr>
        <w:t xml:space="preserve">We </w:t>
      </w:r>
      <w:r>
        <w:rPr>
          <w:rFonts w:ascii="Arial" w:hAnsi="Arial" w:cs="Arial"/>
          <w:color w:val="333333"/>
        </w:rPr>
        <w:t>calculated</w:t>
      </w:r>
      <w:r w:rsidRPr="00513EDC">
        <w:rPr>
          <w:rFonts w:ascii="Arial" w:hAnsi="Arial"/>
          <w:color w:val="000000" w:themeColor="text1"/>
        </w:rPr>
        <w:t xml:space="preserve"> air-water sensitivity (∆°C T</w:t>
      </w:r>
      <w:r w:rsidRPr="00513EDC">
        <w:rPr>
          <w:rFonts w:ascii="Arial" w:hAnsi="Arial"/>
          <w:color w:val="000000" w:themeColor="text1"/>
          <w:bdr w:val="none" w:sz="0" w:space="0" w:color="auto" w:frame="1"/>
          <w:vertAlign w:val="subscript"/>
        </w:rPr>
        <w:t>w</w:t>
      </w:r>
      <w:r w:rsidRPr="00513EDC">
        <w:rPr>
          <w:rFonts w:ascii="Arial" w:hAnsi="Arial"/>
          <w:color w:val="000000" w:themeColor="text1"/>
        </w:rPr>
        <w:t>/°C T</w:t>
      </w:r>
      <w:r w:rsidRPr="00513EDC">
        <w:rPr>
          <w:rFonts w:ascii="Arial" w:hAnsi="Arial"/>
          <w:color w:val="000000" w:themeColor="text1"/>
          <w:bdr w:val="none" w:sz="0" w:space="0" w:color="auto" w:frame="1"/>
          <w:vertAlign w:val="subscript"/>
        </w:rPr>
        <w:t>a</w:t>
      </w:r>
      <w:r w:rsidRPr="00513EDC">
        <w:rPr>
          <w:rFonts w:ascii="Arial" w:hAnsi="Arial"/>
          <w:color w:val="000000" w:themeColor="text1"/>
        </w:rPr>
        <w:t xml:space="preserve">), a metric quantifying the average change in stream temperature per 1 °C change in air </w:t>
      </w:r>
      <w:r w:rsidRPr="0079492A">
        <w:rPr>
          <w:rFonts w:ascii="Arial" w:hAnsi="Arial" w:cs="Arial"/>
          <w:color w:val="000000" w:themeColor="text1"/>
        </w:rPr>
        <w:t xml:space="preserve">temperature, </w:t>
      </w:r>
      <w:r w:rsidRPr="00513EDC">
        <w:rPr>
          <w:rFonts w:ascii="Arial" w:hAnsi="Arial"/>
          <w:color w:val="000000" w:themeColor="text1"/>
        </w:rPr>
        <w:t>for each water temperature logger site associated with a fish sampling site (</w:t>
      </w:r>
      <w:r w:rsidRPr="00327DF3">
        <w:rPr>
          <w:rFonts w:ascii="Arial" w:hAnsi="Arial"/>
          <w:i/>
          <w:iCs/>
          <w:color w:val="000000" w:themeColor="text1"/>
        </w:rPr>
        <w:t>n</w:t>
      </w:r>
      <w:r>
        <w:rPr>
          <w:rFonts w:ascii="Arial" w:hAnsi="Arial"/>
          <w:color w:val="000000" w:themeColor="text1"/>
        </w:rPr>
        <w:t xml:space="preserve"> </w:t>
      </w:r>
      <w:r w:rsidRPr="00513EDC">
        <w:rPr>
          <w:rFonts w:ascii="Arial" w:hAnsi="Arial"/>
          <w:color w:val="000000" w:themeColor="text1"/>
        </w:rPr>
        <w:t>=</w:t>
      </w:r>
      <w:r>
        <w:rPr>
          <w:rFonts w:ascii="Arial" w:hAnsi="Arial"/>
          <w:color w:val="000000" w:themeColor="text1"/>
        </w:rPr>
        <w:t xml:space="preserve"> </w:t>
      </w:r>
      <w:r w:rsidRPr="00513EDC">
        <w:rPr>
          <w:rFonts w:ascii="Arial" w:hAnsi="Arial"/>
          <w:color w:val="000000" w:themeColor="text1"/>
        </w:rPr>
        <w:t>10)</w:t>
      </w:r>
      <w:r w:rsidR="00753523">
        <w:rPr>
          <w:rFonts w:ascii="Arial" w:hAnsi="Arial"/>
          <w:color w:val="000000" w:themeColor="text1"/>
        </w:rPr>
        <w:t xml:space="preserve"> </w:t>
      </w:r>
      <w:r w:rsidR="00753523" w:rsidRPr="00567358">
        <w:rPr>
          <w:rFonts w:ascii="Arial" w:hAnsi="Arial" w:cs="Arial"/>
          <w:noProof/>
          <w:color w:val="000000" w:themeColor="text1"/>
        </w:rPr>
        <w:t>(Mohseni et al. 1999)</w:t>
      </w:r>
      <w:r w:rsidRPr="00513EDC">
        <w:rPr>
          <w:rFonts w:ascii="Arial" w:hAnsi="Arial"/>
          <w:color w:val="000000" w:themeColor="text1"/>
        </w:rPr>
        <w:t>.</w:t>
      </w:r>
      <w:r w:rsidR="00E85800">
        <w:rPr>
          <w:rFonts w:ascii="Arial" w:hAnsi="Arial"/>
          <w:color w:val="000000" w:themeColor="text1"/>
        </w:rPr>
        <w:t xml:space="preserve"> </w:t>
      </w:r>
      <w:r w:rsidRPr="00513EDC">
        <w:rPr>
          <w:rFonts w:ascii="Arial" w:hAnsi="Arial"/>
          <w:color w:val="000000" w:themeColor="text1"/>
        </w:rPr>
        <w:t xml:space="preserve">We calculated weekly mean values of air and water temperature for each week of the 2015-2016 study periods </w:t>
      </w:r>
      <w:r w:rsidRPr="00341835">
        <w:rPr>
          <w:rFonts w:ascii="Arial" w:hAnsi="Arial"/>
          <w:color w:val="000000" w:themeColor="text1"/>
        </w:rPr>
        <w:t>that had</w:t>
      </w:r>
      <w:r>
        <w:rPr>
          <w:rFonts w:ascii="Arial" w:hAnsi="Arial"/>
          <w:color w:val="000000" w:themeColor="text1"/>
        </w:rPr>
        <w:t xml:space="preserve"> &lt; 30% of observations </w:t>
      </w:r>
      <w:r w:rsidR="00C0201B">
        <w:rPr>
          <w:rFonts w:ascii="Arial" w:hAnsi="Arial"/>
          <w:color w:val="000000" w:themeColor="text1"/>
        </w:rPr>
        <w:t>missing and</w:t>
      </w:r>
      <w:r>
        <w:rPr>
          <w:rFonts w:ascii="Arial" w:hAnsi="Arial"/>
          <w:color w:val="000000" w:themeColor="text1"/>
        </w:rPr>
        <w:t xml:space="preserve"> fit a linear regression for each site using the weekly mean </w:t>
      </w:r>
      <w:r>
        <w:rPr>
          <w:rFonts w:ascii="Arial" w:hAnsi="Arial"/>
          <w:color w:val="000000" w:themeColor="text1"/>
        </w:rPr>
        <w:lastRenderedPageBreak/>
        <w:t>values from both years.</w:t>
      </w:r>
      <w:r w:rsidR="00E85800">
        <w:rPr>
          <w:rFonts w:ascii="Arial" w:hAnsi="Arial"/>
          <w:color w:val="000000" w:themeColor="text1"/>
        </w:rPr>
        <w:t xml:space="preserve"> </w:t>
      </w:r>
      <w:r w:rsidRPr="00513EDC">
        <w:rPr>
          <w:rFonts w:ascii="Arial" w:hAnsi="Arial"/>
          <w:color w:val="000000" w:themeColor="text1"/>
        </w:rPr>
        <w:t>We used a linear relationship because streams in co</w:t>
      </w:r>
      <w:r w:rsidR="00405587">
        <w:rPr>
          <w:rFonts w:ascii="Arial" w:hAnsi="Arial"/>
          <w:color w:val="000000" w:themeColor="text1"/>
        </w:rPr>
        <w:t>ol</w:t>
      </w:r>
      <w:r w:rsidRPr="00513EDC">
        <w:rPr>
          <w:rFonts w:ascii="Arial" w:hAnsi="Arial"/>
          <w:color w:val="000000" w:themeColor="text1"/>
        </w:rPr>
        <w:t xml:space="preserve"> climates </w:t>
      </w:r>
      <w:r w:rsidRPr="00FC040C">
        <w:rPr>
          <w:rFonts w:ascii="Arial" w:hAnsi="Arial"/>
          <w:color w:val="000000" w:themeColor="text1"/>
        </w:rPr>
        <w:t xml:space="preserve">like </w:t>
      </w:r>
      <w:r w:rsidRPr="00563866">
        <w:rPr>
          <w:rFonts w:ascii="Arial" w:hAnsi="Arial" w:cs="Arial"/>
          <w:color w:val="000000" w:themeColor="text1"/>
        </w:rPr>
        <w:t xml:space="preserve">the Kenai Peninsula </w:t>
      </w:r>
      <w:r w:rsidRPr="00FC040C">
        <w:rPr>
          <w:rFonts w:ascii="Arial" w:hAnsi="Arial"/>
          <w:color w:val="000000" w:themeColor="text1"/>
        </w:rPr>
        <w:t>rar</w:t>
      </w:r>
      <w:r w:rsidRPr="00513EDC">
        <w:rPr>
          <w:rFonts w:ascii="Arial" w:hAnsi="Arial"/>
          <w:color w:val="000000" w:themeColor="text1"/>
        </w:rPr>
        <w:t xml:space="preserve">ely experience temperatures &gt;20°C </w:t>
      </w:r>
      <w:r>
        <w:rPr>
          <w:rFonts w:ascii="Arial" w:hAnsi="Arial" w:cs="Arial"/>
          <w:color w:val="333333"/>
        </w:rPr>
        <w:t>where</w:t>
      </w:r>
      <w:r w:rsidRPr="00513EDC">
        <w:rPr>
          <w:rFonts w:ascii="Arial" w:hAnsi="Arial"/>
          <w:color w:val="000000" w:themeColor="text1"/>
        </w:rPr>
        <w:t xml:space="preserve"> evaporative cooling effects flatten out the </w:t>
      </w:r>
      <w:r w:rsidRPr="0062154E">
        <w:rPr>
          <w:rFonts w:ascii="Arial" w:hAnsi="Arial" w:cs="Arial"/>
          <w:color w:val="000000" w:themeColor="text1"/>
        </w:rPr>
        <w:t xml:space="preserve">air-water temperature </w:t>
      </w:r>
      <w:r w:rsidRPr="00513EDC">
        <w:rPr>
          <w:rFonts w:ascii="Arial" w:hAnsi="Arial"/>
          <w:color w:val="000000" w:themeColor="text1"/>
        </w:rPr>
        <w:t xml:space="preserve">relationship </w:t>
      </w:r>
      <w:r w:rsidR="00567358" w:rsidRPr="00567358">
        <w:rPr>
          <w:rFonts w:ascii="Arial" w:hAnsi="Arial" w:cs="Arial"/>
          <w:noProof/>
          <w:color w:val="000000" w:themeColor="text1"/>
        </w:rPr>
        <w:t>(Mohseni et al. 1998)</w:t>
      </w:r>
      <w:r w:rsidRPr="00513EDC">
        <w:rPr>
          <w:rFonts w:ascii="Arial" w:hAnsi="Arial"/>
          <w:color w:val="000000" w:themeColor="text1"/>
        </w:rPr>
        <w:t>.</w:t>
      </w:r>
      <w:r w:rsidR="00E85800">
        <w:rPr>
          <w:rFonts w:ascii="Arial" w:hAnsi="Arial"/>
          <w:color w:val="000000" w:themeColor="text1"/>
        </w:rPr>
        <w:t xml:space="preserve"> </w:t>
      </w:r>
      <w:r w:rsidRPr="00513EDC">
        <w:rPr>
          <w:rFonts w:ascii="Arial" w:hAnsi="Arial"/>
          <w:color w:val="000000" w:themeColor="text1"/>
        </w:rPr>
        <w:t xml:space="preserve">We selected weekly mean temperatures rather than a shorter time interval because </w:t>
      </w:r>
      <w:r w:rsidR="005749D6">
        <w:rPr>
          <w:rFonts w:ascii="Arial" w:hAnsi="Arial"/>
          <w:color w:val="000000" w:themeColor="text1"/>
        </w:rPr>
        <w:t xml:space="preserve">a </w:t>
      </w:r>
      <w:r w:rsidRPr="0062154E">
        <w:rPr>
          <w:rFonts w:ascii="Arial" w:hAnsi="Arial" w:cs="Arial"/>
          <w:color w:val="000000" w:themeColor="text1"/>
        </w:rPr>
        <w:t xml:space="preserve">weekly </w:t>
      </w:r>
      <w:r w:rsidRPr="00513EDC">
        <w:rPr>
          <w:rFonts w:ascii="Arial" w:hAnsi="Arial"/>
          <w:color w:val="000000" w:themeColor="text1"/>
        </w:rPr>
        <w:t xml:space="preserve">time </w:t>
      </w:r>
      <w:r w:rsidRPr="0062154E">
        <w:rPr>
          <w:rFonts w:ascii="Arial" w:hAnsi="Arial" w:cs="Arial"/>
          <w:color w:val="000000" w:themeColor="text1"/>
        </w:rPr>
        <w:t xml:space="preserve">scale allows for integration </w:t>
      </w:r>
      <w:r w:rsidR="00C80BDA">
        <w:rPr>
          <w:rFonts w:ascii="Arial" w:hAnsi="Arial" w:cs="Arial"/>
          <w:color w:val="000000" w:themeColor="text1"/>
        </w:rPr>
        <w:t xml:space="preserve">across </w:t>
      </w:r>
      <w:r w:rsidRPr="0062154E">
        <w:rPr>
          <w:rFonts w:ascii="Arial" w:hAnsi="Arial" w:cs="Arial"/>
          <w:color w:val="000000" w:themeColor="text1"/>
        </w:rPr>
        <w:t>daily fluctuations in factors that influence temperature such as high precipitation or drought and generally produces better correlations</w:t>
      </w:r>
      <w:r w:rsidR="00C82BF6">
        <w:rPr>
          <w:rFonts w:ascii="Arial" w:hAnsi="Arial"/>
          <w:color w:val="000000" w:themeColor="text1"/>
        </w:rPr>
        <w:t xml:space="preserve"> </w:t>
      </w:r>
      <w:r w:rsidR="00C82BF6" w:rsidRPr="00C82BF6">
        <w:rPr>
          <w:rFonts w:ascii="Arial" w:hAnsi="Arial"/>
          <w:noProof/>
          <w:color w:val="000000" w:themeColor="text1"/>
        </w:rPr>
        <w:t>(Erickson and Heinz 2000)</w:t>
      </w:r>
      <w:r w:rsidRPr="00513EDC">
        <w:rPr>
          <w:rFonts w:ascii="Arial" w:hAnsi="Arial"/>
          <w:color w:val="000000" w:themeColor="text1"/>
        </w:rPr>
        <w:t>.</w:t>
      </w:r>
      <w:r w:rsidR="00E85800">
        <w:rPr>
          <w:rFonts w:ascii="Arial" w:hAnsi="Arial"/>
          <w:color w:val="000000" w:themeColor="text1"/>
        </w:rPr>
        <w:t xml:space="preserve"> </w:t>
      </w:r>
      <w:r w:rsidRPr="00513EDC">
        <w:rPr>
          <w:rFonts w:ascii="Arial" w:hAnsi="Arial"/>
          <w:color w:val="000000" w:themeColor="text1"/>
        </w:rPr>
        <w:t xml:space="preserve">We developed the sensitivity relationships from a period of days with observations common to all </w:t>
      </w:r>
      <w:r>
        <w:rPr>
          <w:rFonts w:ascii="Arial" w:hAnsi="Arial" w:cs="Arial"/>
        </w:rPr>
        <w:t>sites and years (June 1</w:t>
      </w:r>
      <w:r w:rsidRPr="00F04449">
        <w:rPr>
          <w:rFonts w:ascii="Arial" w:hAnsi="Arial" w:cs="Arial"/>
          <w:vertAlign w:val="superscript"/>
        </w:rPr>
        <w:t>st</w:t>
      </w:r>
      <w:r>
        <w:rPr>
          <w:rFonts w:ascii="Arial" w:hAnsi="Arial" w:cs="Arial"/>
        </w:rPr>
        <w:t xml:space="preserve"> to Aug. 20</w:t>
      </w:r>
      <w:r w:rsidRPr="00F04449">
        <w:rPr>
          <w:rFonts w:ascii="Arial" w:hAnsi="Arial" w:cs="Arial"/>
          <w:vertAlign w:val="superscript"/>
        </w:rPr>
        <w:t>th</w:t>
      </w:r>
      <w:r>
        <w:rPr>
          <w:rFonts w:ascii="Arial" w:hAnsi="Arial" w:cs="Arial"/>
        </w:rPr>
        <w:t>), with the exception of the Lower Russian River site, for which earliest available water temperature data in 2015 was June 22</w:t>
      </w:r>
      <w:r w:rsidRPr="00630013">
        <w:rPr>
          <w:rFonts w:ascii="Arial" w:hAnsi="Arial" w:cs="Arial"/>
          <w:vertAlign w:val="superscript"/>
        </w:rPr>
        <w:t>nd</w:t>
      </w:r>
      <w:r>
        <w:rPr>
          <w:rFonts w:ascii="Arial" w:hAnsi="Arial" w:cs="Arial"/>
        </w:rPr>
        <w:t>.</w:t>
      </w:r>
    </w:p>
    <w:p w14:paraId="28D55EDB" w14:textId="607F86E8" w:rsidR="002B4A86" w:rsidRDefault="002B4A86" w:rsidP="002B4A86">
      <w:pPr>
        <w:spacing w:line="480" w:lineRule="auto"/>
        <w:contextualSpacing/>
        <w:rPr>
          <w:rFonts w:ascii="Arial" w:hAnsi="Arial" w:cs="Arial"/>
        </w:rPr>
      </w:pPr>
      <w:r>
        <w:rPr>
          <w:rFonts w:ascii="Arial" w:hAnsi="Arial" w:cs="Arial"/>
        </w:rPr>
        <w:tab/>
        <w:t>For daily water temperature inputs in scenarios modeling, we used projected water temperatures derived from site-specific</w:t>
      </w:r>
      <w:r w:rsidR="00882981">
        <w:rPr>
          <w:rFonts w:ascii="Arial" w:hAnsi="Arial" w:cs="Arial"/>
        </w:rPr>
        <w:t xml:space="preserve"> air-water temperature</w:t>
      </w:r>
      <w:r>
        <w:rPr>
          <w:rFonts w:ascii="Arial" w:hAnsi="Arial" w:cs="Arial"/>
        </w:rPr>
        <w:t xml:space="preserve"> sensitivity relationships based on 2015-2016 field data.</w:t>
      </w:r>
      <w:r w:rsidR="00E85800">
        <w:rPr>
          <w:rFonts w:ascii="Arial" w:hAnsi="Arial" w:cs="Arial"/>
        </w:rPr>
        <w:t xml:space="preserve"> </w:t>
      </w:r>
      <w:r>
        <w:rPr>
          <w:rFonts w:ascii="Arial" w:hAnsi="Arial" w:cs="Arial"/>
        </w:rPr>
        <w:t>We used downscaled projections of mean monthly air temperatures as inputs following the linear formula</w:t>
      </w:r>
    </w:p>
    <w:p w14:paraId="1CA4D020" w14:textId="77777777" w:rsidR="002B4A86" w:rsidRDefault="002B4A86" w:rsidP="002B4A86">
      <w:pPr>
        <w:spacing w:line="480" w:lineRule="auto"/>
        <w:contextualSpacing/>
        <w:rPr>
          <w:rFonts w:ascii="Arial" w:hAnsi="Arial" w:cs="Arial"/>
        </w:rPr>
      </w:pPr>
    </w:p>
    <w:p w14:paraId="79D129EC" w14:textId="415BE740" w:rsidR="002B4A86" w:rsidRPr="005A4AB6" w:rsidRDefault="002B4A86" w:rsidP="002B4A86">
      <w:pPr>
        <w:spacing w:line="480" w:lineRule="auto"/>
        <w:ind w:left="1080"/>
        <w:contextualSpacing/>
        <w:rPr>
          <w:rFonts w:ascii="Arial" w:hAnsi="Arial" w:cs="Arial"/>
        </w:rPr>
      </w:pPr>
      <w:r w:rsidRPr="005A4AB6">
        <w:rPr>
          <w:rFonts w:ascii="Arial" w:hAnsi="Arial" w:cs="Arial"/>
          <w:i/>
          <w:iCs/>
        </w:rPr>
        <w:t>(2)</w:t>
      </w:r>
      <w:r w:rsidR="00E85800">
        <w:rPr>
          <w:rFonts w:ascii="Arial" w:hAnsi="Arial" w:cs="Arial"/>
        </w:rPr>
        <w:t xml:space="preserve">  </w:t>
      </w:r>
      <w:r>
        <w:rPr>
          <w:rFonts w:ascii="Arial" w:hAnsi="Arial" w:cs="Arial"/>
        </w:rPr>
        <w:tab/>
      </w:r>
      <w:r>
        <w:rPr>
          <w:rFonts w:ascii="Arial" w:hAnsi="Arial" w:cs="Arial"/>
        </w:rPr>
        <w:tab/>
      </w:r>
      <w:r>
        <w:rPr>
          <w:rFonts w:ascii="Arial" w:hAnsi="Arial" w:cs="Arial"/>
        </w:rPr>
        <w:tab/>
      </w:r>
      <m:oMath>
        <m:r>
          <w:rPr>
            <w:rFonts w:ascii="Cambria Math" w:hAnsi="Cambria Math" w:cs="Arial"/>
          </w:rPr>
          <m:t xml:space="preserve"> </m:t>
        </m:r>
        <m:sSub>
          <m:sSubPr>
            <m:ctrlPr>
              <w:rPr>
                <w:rFonts w:ascii="Cambria Math" w:hAnsi="Cambria Math" w:cs="Arial"/>
                <w:i/>
              </w:rPr>
            </m:ctrlPr>
          </m:sSubPr>
          <m:e>
            <m:r>
              <w:rPr>
                <w:rFonts w:ascii="Cambria Math" w:hAnsi="Cambria Math" w:cs="Arial"/>
              </w:rPr>
              <m:t>T</m:t>
            </m:r>
          </m:e>
          <m:sub>
            <m:r>
              <w:rPr>
                <w:rFonts w:ascii="Cambria Math" w:hAnsi="Cambria Math" w:cs="Arial"/>
              </w:rPr>
              <m:t>Water</m:t>
            </m:r>
          </m:sub>
        </m:sSub>
        <m:r>
          <w:rPr>
            <w:rFonts w:ascii="Cambria Math" w:hAnsi="Cambria Math" w:cs="Arial"/>
          </w:rPr>
          <m:t>=m</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T</m:t>
                </m:r>
              </m:e>
              <m:sub>
                <m:r>
                  <w:rPr>
                    <w:rFonts w:ascii="Cambria Math" w:hAnsi="Cambria Math" w:cs="Arial"/>
                  </w:rPr>
                  <m:t>Air</m:t>
                </m:r>
              </m:sub>
            </m:sSub>
          </m:e>
        </m:d>
        <m:r>
          <w:rPr>
            <w:rFonts w:ascii="Cambria Math" w:hAnsi="Cambria Math" w:cs="Arial"/>
          </w:rPr>
          <m:t>+b</m:t>
        </m:r>
      </m:oMath>
    </w:p>
    <w:p w14:paraId="68423BD1" w14:textId="77777777" w:rsidR="002B4A86" w:rsidRPr="00971ADC" w:rsidRDefault="002B4A86" w:rsidP="002B4A86">
      <w:pPr>
        <w:spacing w:line="480" w:lineRule="auto"/>
        <w:contextualSpacing/>
        <w:rPr>
          <w:rFonts w:ascii="Arial" w:hAnsi="Arial" w:cs="Arial"/>
        </w:rPr>
      </w:pPr>
    </w:p>
    <w:p w14:paraId="4FFDAF25" w14:textId="2D6EE043" w:rsidR="002B4A86" w:rsidRDefault="002B4A86" w:rsidP="002B4A86">
      <w:pPr>
        <w:spacing w:line="480" w:lineRule="auto"/>
        <w:contextualSpacing/>
        <w:rPr>
          <w:rFonts w:ascii="Arial" w:hAnsi="Arial" w:cs="Arial"/>
        </w:rPr>
      </w:pPr>
      <w:r>
        <w:rPr>
          <w:rFonts w:ascii="Arial" w:hAnsi="Arial" w:cs="Arial"/>
        </w:rPr>
        <w:t xml:space="preserve">where </w:t>
      </w:r>
      <w:r w:rsidRPr="00971ADC">
        <w:rPr>
          <w:rFonts w:ascii="Arial" w:hAnsi="Arial" w:cs="Arial"/>
          <w:i/>
        </w:rPr>
        <w:t>m</w:t>
      </w:r>
      <w:r>
        <w:rPr>
          <w:rFonts w:ascii="Arial" w:hAnsi="Arial" w:cs="Arial"/>
          <w:i/>
        </w:rPr>
        <w:t xml:space="preserve"> </w:t>
      </w:r>
      <w:r>
        <w:rPr>
          <w:rFonts w:ascii="Arial" w:hAnsi="Arial" w:cs="Arial"/>
        </w:rPr>
        <w:t xml:space="preserve">and </w:t>
      </w:r>
      <w:r>
        <w:rPr>
          <w:rFonts w:ascii="Arial" w:hAnsi="Arial" w:cs="Arial"/>
          <w:i/>
        </w:rPr>
        <w:t xml:space="preserve">b </w:t>
      </w:r>
      <w:r>
        <w:rPr>
          <w:rFonts w:ascii="Arial" w:hAnsi="Arial" w:cs="Arial"/>
        </w:rPr>
        <w:t>are the site-specific slope and intercept values (Table S</w:t>
      </w:r>
      <w:r w:rsidR="001D2066">
        <w:rPr>
          <w:rFonts w:ascii="Arial" w:hAnsi="Arial" w:cs="Arial"/>
        </w:rPr>
        <w:t>4</w:t>
      </w:r>
      <w:r>
        <w:rPr>
          <w:rFonts w:ascii="Arial" w:hAnsi="Arial" w:cs="Arial"/>
        </w:rPr>
        <w:t>, supplementary data).</w:t>
      </w:r>
      <w:r w:rsidR="00E85800">
        <w:rPr>
          <w:rFonts w:ascii="Arial" w:hAnsi="Arial" w:cs="Arial"/>
        </w:rPr>
        <w:t xml:space="preserve"> </w:t>
      </w:r>
      <w:r>
        <w:rPr>
          <w:rFonts w:ascii="Arial" w:hAnsi="Arial" w:cs="Arial"/>
        </w:rPr>
        <w:t xml:space="preserve">We used monthly decadal mean downscaled air temperatures published by </w:t>
      </w:r>
      <w:r>
        <w:rPr>
          <w:rFonts w:ascii="Arial" w:hAnsi="Arial" w:cs="Arial"/>
          <w:noProof/>
        </w:rPr>
        <w:t>Scenarios Network for Arctic and Alaska Planning</w:t>
      </w:r>
      <w:r>
        <w:rPr>
          <w:rFonts w:ascii="Arial" w:hAnsi="Arial" w:cs="Arial"/>
        </w:rPr>
        <w:t xml:space="preserve"> based on the mean of the five best-performing global climate models for Alaska as daily input values for the periods of May </w:t>
      </w:r>
      <w:r w:rsidR="00857EE4">
        <w:rPr>
          <w:rFonts w:ascii="Arial" w:hAnsi="Arial" w:cs="Arial"/>
        </w:rPr>
        <w:t>to</w:t>
      </w:r>
      <w:r>
        <w:rPr>
          <w:rFonts w:ascii="Arial" w:hAnsi="Arial" w:cs="Arial"/>
        </w:rPr>
        <w:t xml:space="preserve"> September 2010-2019, 2030-2039, and 2060-2069 under the RCP 6.0 (mid-range CO</w:t>
      </w:r>
      <w:r>
        <w:rPr>
          <w:rFonts w:ascii="Arial" w:hAnsi="Arial" w:cs="Arial"/>
          <w:vertAlign w:val="subscript"/>
        </w:rPr>
        <w:t>2</w:t>
      </w:r>
      <w:r>
        <w:rPr>
          <w:rFonts w:ascii="Arial" w:hAnsi="Arial" w:cs="Arial"/>
        </w:rPr>
        <w:t xml:space="preserve"> emissions) and RCP 8.5 (rapid increase CO</w:t>
      </w:r>
      <w:r>
        <w:rPr>
          <w:rFonts w:ascii="Arial" w:hAnsi="Arial" w:cs="Arial"/>
          <w:vertAlign w:val="subscript"/>
        </w:rPr>
        <w:t>2</w:t>
      </w:r>
      <w:r>
        <w:rPr>
          <w:rFonts w:ascii="Arial" w:hAnsi="Arial" w:cs="Arial"/>
        </w:rPr>
        <w:t xml:space="preserve"> emissions) scenarios</w:t>
      </w:r>
      <w:r w:rsidR="007850B4">
        <w:rPr>
          <w:rFonts w:ascii="Arial" w:hAnsi="Arial" w:cs="Arial"/>
        </w:rPr>
        <w:t xml:space="preserve"> </w:t>
      </w:r>
      <w:r w:rsidR="0056109B" w:rsidRPr="0056109B">
        <w:rPr>
          <w:rFonts w:ascii="Arial" w:hAnsi="Arial" w:cs="Arial"/>
          <w:noProof/>
        </w:rPr>
        <w:lastRenderedPageBreak/>
        <w:t>(</w:t>
      </w:r>
      <w:r w:rsidR="009B284C">
        <w:rPr>
          <w:rFonts w:ascii="Arial" w:hAnsi="Arial" w:cs="Arial"/>
          <w:noProof/>
        </w:rPr>
        <w:t xml:space="preserve">Walsh et al. 2008; </w:t>
      </w:r>
      <w:r w:rsidR="0056109B" w:rsidRPr="0056109B">
        <w:rPr>
          <w:rFonts w:ascii="Arial" w:hAnsi="Arial" w:cs="Arial"/>
          <w:noProof/>
        </w:rPr>
        <w:t>IPCC 2014</w:t>
      </w:r>
      <w:r w:rsidR="009B284C">
        <w:rPr>
          <w:rFonts w:ascii="Arial" w:hAnsi="Arial" w:cs="Arial"/>
          <w:noProof/>
        </w:rPr>
        <w:t>; SNAP 2014</w:t>
      </w:r>
      <w:r w:rsidR="0056109B" w:rsidRPr="0056109B">
        <w:rPr>
          <w:rFonts w:ascii="Arial" w:hAnsi="Arial" w:cs="Arial"/>
          <w:noProof/>
        </w:rPr>
        <w:t>)</w:t>
      </w:r>
      <w:r>
        <w:rPr>
          <w:rFonts w:ascii="Arial" w:hAnsi="Arial" w:cs="Arial"/>
        </w:rPr>
        <w:t>.</w:t>
      </w:r>
      <w:r w:rsidR="00E85800">
        <w:rPr>
          <w:rFonts w:ascii="Arial" w:hAnsi="Arial" w:cs="Arial"/>
        </w:rPr>
        <w:t xml:space="preserve"> </w:t>
      </w:r>
      <w:r w:rsidR="00C0201B">
        <w:rPr>
          <w:rFonts w:ascii="Arial" w:hAnsi="Arial" w:cs="Arial"/>
        </w:rPr>
        <w:t>To</w:t>
      </w:r>
      <w:r w:rsidR="00882981">
        <w:rPr>
          <w:rFonts w:ascii="Arial" w:hAnsi="Arial" w:cs="Arial"/>
        </w:rPr>
        <w:t xml:space="preserve"> investigate performance of the stream temperature models, w</w:t>
      </w:r>
      <w:r>
        <w:rPr>
          <w:rFonts w:ascii="Arial" w:hAnsi="Arial" w:cs="Arial"/>
        </w:rPr>
        <w:t xml:space="preserve">e regressed mean monthly water temperatures observed in the 2015-2016 field season against those </w:t>
      </w:r>
      <w:r w:rsidR="00882981">
        <w:rPr>
          <w:rFonts w:ascii="Arial" w:hAnsi="Arial" w:cs="Arial"/>
        </w:rPr>
        <w:t xml:space="preserve">that were </w:t>
      </w:r>
      <w:r>
        <w:rPr>
          <w:rFonts w:ascii="Arial" w:hAnsi="Arial" w:cs="Arial"/>
        </w:rPr>
        <w:t xml:space="preserve">predicted for the same time period by each model using SNAP </w:t>
      </w:r>
      <w:r w:rsidR="00414BE7">
        <w:rPr>
          <w:rFonts w:ascii="Arial" w:hAnsi="Arial" w:cs="Arial"/>
        </w:rPr>
        <w:t xml:space="preserve">data </w:t>
      </w:r>
      <w:r>
        <w:rPr>
          <w:rFonts w:ascii="Arial" w:hAnsi="Arial" w:cs="Arial"/>
        </w:rPr>
        <w:t>inputs</w:t>
      </w:r>
      <w:r w:rsidR="00882981">
        <w:rPr>
          <w:rFonts w:ascii="Arial" w:hAnsi="Arial" w:cs="Arial"/>
        </w:rPr>
        <w:t>.</w:t>
      </w:r>
    </w:p>
    <w:p w14:paraId="1F2165DD" w14:textId="77777777" w:rsidR="002E4F14" w:rsidRDefault="002E4F14" w:rsidP="002757F7">
      <w:pPr>
        <w:spacing w:line="480" w:lineRule="auto"/>
        <w:contextualSpacing/>
        <w:rPr>
          <w:rFonts w:ascii="Arial" w:hAnsi="Arial" w:cs="Arial"/>
        </w:rPr>
      </w:pPr>
    </w:p>
    <w:p w14:paraId="5F4DA42D" w14:textId="77777777" w:rsidR="002E4F14" w:rsidRPr="00CC1A87" w:rsidRDefault="002E4F14" w:rsidP="002757F7">
      <w:pPr>
        <w:pStyle w:val="Normal1"/>
        <w:contextualSpacing/>
        <w:rPr>
          <w:rFonts w:ascii="Arial" w:hAnsi="Arial" w:cs="Arial"/>
          <w:color w:val="000000" w:themeColor="text1"/>
        </w:rPr>
      </w:pPr>
      <w:r w:rsidRPr="00CC1A87">
        <w:rPr>
          <w:rFonts w:ascii="Arial" w:hAnsi="Arial" w:cs="Arial"/>
          <w:i/>
          <w:color w:val="000000" w:themeColor="text1"/>
        </w:rPr>
        <w:t>Projected Juvenile Salmon Growth</w:t>
      </w:r>
    </w:p>
    <w:p w14:paraId="012E6127" w14:textId="04AE57AD" w:rsidR="002B4A86" w:rsidRDefault="002B4A86" w:rsidP="002B4A86">
      <w:pPr>
        <w:spacing w:line="480" w:lineRule="auto"/>
        <w:ind w:firstLine="720"/>
        <w:contextualSpacing/>
        <w:rPr>
          <w:rFonts w:ascii="Arial" w:hAnsi="Arial" w:cs="Arial"/>
        </w:rPr>
      </w:pPr>
      <w:r>
        <w:rPr>
          <w:rFonts w:ascii="Arial" w:hAnsi="Arial" w:cs="Arial"/>
        </w:rPr>
        <w:t>We used a two-step modeling process to estimate projected effects of shifting water temperature regime</w:t>
      </w:r>
      <w:r w:rsidR="00C0201B">
        <w:rPr>
          <w:rFonts w:ascii="Arial" w:hAnsi="Arial" w:cs="Arial"/>
        </w:rPr>
        <w:t>s</w:t>
      </w:r>
      <w:r>
        <w:rPr>
          <w:rFonts w:ascii="Arial" w:hAnsi="Arial" w:cs="Arial"/>
        </w:rPr>
        <w:t xml:space="preserve"> on juvenile salmon</w:t>
      </w:r>
      <w:r w:rsidR="00FC040C">
        <w:rPr>
          <w:rFonts w:ascii="Arial" w:hAnsi="Arial" w:cs="Arial"/>
        </w:rPr>
        <w:t xml:space="preserve"> summer</w:t>
      </w:r>
      <w:r>
        <w:rPr>
          <w:rFonts w:ascii="Arial" w:hAnsi="Arial" w:cs="Arial"/>
        </w:rPr>
        <w:t xml:space="preserve"> growth</w:t>
      </w:r>
      <w:r w:rsidR="00217200">
        <w:rPr>
          <w:rFonts w:ascii="Arial" w:hAnsi="Arial" w:cs="Arial"/>
        </w:rPr>
        <w:t xml:space="preserve"> (Fig. </w:t>
      </w:r>
      <w:r w:rsidR="000564FB">
        <w:rPr>
          <w:rFonts w:ascii="Arial" w:hAnsi="Arial" w:cs="Arial"/>
        </w:rPr>
        <w:t>1</w:t>
      </w:r>
      <w:r w:rsidR="00217200">
        <w:rPr>
          <w:rFonts w:ascii="Arial" w:hAnsi="Arial" w:cs="Arial"/>
        </w:rPr>
        <w:t>)</w:t>
      </w:r>
      <w:r>
        <w:rPr>
          <w:rFonts w:ascii="Arial" w:hAnsi="Arial" w:cs="Arial"/>
        </w:rPr>
        <w:t>.</w:t>
      </w:r>
      <w:r w:rsidR="00E85800">
        <w:rPr>
          <w:rFonts w:ascii="Arial" w:hAnsi="Arial" w:cs="Arial"/>
        </w:rPr>
        <w:t xml:space="preserve"> </w:t>
      </w:r>
      <w:r>
        <w:rPr>
          <w:rFonts w:ascii="Arial" w:hAnsi="Arial" w:cs="Arial"/>
        </w:rPr>
        <w:t xml:space="preserve">First, we modeled salmon growth and consumption </w:t>
      </w:r>
      <w:r w:rsidRPr="00CE741C">
        <w:rPr>
          <w:rFonts w:ascii="Arial" w:hAnsi="Arial" w:cs="Arial"/>
        </w:rPr>
        <w:t>under current conditions</w:t>
      </w:r>
      <w:r>
        <w:rPr>
          <w:rFonts w:ascii="Arial" w:hAnsi="Arial" w:cs="Arial"/>
        </w:rPr>
        <w:t xml:space="preserve"> using field data from</w:t>
      </w:r>
      <w:r w:rsidR="006570B2">
        <w:rPr>
          <w:rFonts w:ascii="Arial" w:hAnsi="Arial" w:cs="Arial"/>
        </w:rPr>
        <w:t xml:space="preserve"> summers</w:t>
      </w:r>
      <w:r>
        <w:rPr>
          <w:rFonts w:ascii="Arial" w:hAnsi="Arial" w:cs="Arial"/>
        </w:rPr>
        <w:t xml:space="preserve"> 2015-2016 as inputs.</w:t>
      </w:r>
      <w:r w:rsidR="00E85800">
        <w:rPr>
          <w:rFonts w:ascii="Arial" w:hAnsi="Arial" w:cs="Arial"/>
        </w:rPr>
        <w:t xml:space="preserve"> </w:t>
      </w:r>
      <w:r>
        <w:rPr>
          <w:rFonts w:ascii="Arial" w:hAnsi="Arial" w:cs="Arial"/>
        </w:rPr>
        <w:t>We performed a simulation for each</w:t>
      </w:r>
      <w:r w:rsidRPr="00CD4A78">
        <w:rPr>
          <w:rFonts w:ascii="Arial" w:hAnsi="Arial" w:cs="Arial"/>
        </w:rPr>
        <w:t xml:space="preserve"> </w:t>
      </w:r>
      <w:r>
        <w:rPr>
          <w:rFonts w:ascii="Arial" w:hAnsi="Arial"/>
        </w:rPr>
        <w:t>cohort</w:t>
      </w:r>
      <w:r w:rsidRPr="00CD4A78">
        <w:rPr>
          <w:rFonts w:ascii="Arial" w:hAnsi="Arial" w:cs="Arial"/>
        </w:rPr>
        <w:t xml:space="preserve"> (</w:t>
      </w:r>
      <w:r w:rsidR="00C0201B">
        <w:rPr>
          <w:rFonts w:ascii="Arial" w:hAnsi="Arial" w:cs="Arial"/>
        </w:rPr>
        <w:t>i.e.,</w:t>
      </w:r>
      <w:r w:rsidRPr="00CD4A78">
        <w:rPr>
          <w:rFonts w:ascii="Arial" w:hAnsi="Arial" w:cs="Arial"/>
        </w:rPr>
        <w:t xml:space="preserve"> unique iteration of sampling site,</w:t>
      </w:r>
      <w:r w:rsidR="0020018C">
        <w:rPr>
          <w:rFonts w:ascii="Arial" w:hAnsi="Arial" w:cs="Arial"/>
        </w:rPr>
        <w:t xml:space="preserve"> year,</w:t>
      </w:r>
      <w:r w:rsidRPr="00CD4A78">
        <w:rPr>
          <w:rFonts w:ascii="Arial" w:hAnsi="Arial" w:cs="Arial"/>
        </w:rPr>
        <w:t xml:space="preserve"> fish species, and fish age) fit to</w:t>
      </w:r>
      <w:r>
        <w:rPr>
          <w:rFonts w:ascii="Arial" w:hAnsi="Arial" w:cs="Arial"/>
        </w:rPr>
        <w:t xml:space="preserve"> mean </w:t>
      </w:r>
      <w:r w:rsidR="00B851A9">
        <w:rPr>
          <w:rFonts w:ascii="Arial" w:hAnsi="Arial" w:cs="Arial"/>
        </w:rPr>
        <w:t xml:space="preserve">initial </w:t>
      </w:r>
      <w:r>
        <w:rPr>
          <w:rFonts w:ascii="Arial" w:hAnsi="Arial" w:cs="Arial"/>
        </w:rPr>
        <w:t>and final weight</w:t>
      </w:r>
      <w:r w:rsidR="0059530E">
        <w:rPr>
          <w:rFonts w:ascii="Arial" w:hAnsi="Arial" w:cs="Arial"/>
        </w:rPr>
        <w:t>s</w:t>
      </w:r>
      <w:r w:rsidRPr="00235CE7">
        <w:rPr>
          <w:rFonts w:ascii="Arial" w:hAnsi="Arial" w:cs="Arial"/>
        </w:rPr>
        <w:t xml:space="preserve"> </w:t>
      </w:r>
      <w:r>
        <w:rPr>
          <w:rFonts w:ascii="Arial" w:hAnsi="Arial" w:cs="Arial"/>
        </w:rPr>
        <w:t>for intervals between sequential site visits throughout the summer growing season.</w:t>
      </w:r>
      <w:r w:rsidR="00E85800">
        <w:rPr>
          <w:rFonts w:ascii="Arial" w:hAnsi="Arial" w:cs="Arial"/>
        </w:rPr>
        <w:t xml:space="preserve"> </w:t>
      </w:r>
      <w:r>
        <w:rPr>
          <w:rFonts w:ascii="Arial" w:hAnsi="Arial" w:cs="Arial"/>
        </w:rPr>
        <w:t>W</w:t>
      </w:r>
      <w:r w:rsidRPr="001C5122">
        <w:rPr>
          <w:rFonts w:ascii="Arial" w:hAnsi="Arial" w:cs="Arial"/>
        </w:rPr>
        <w:t>e</w:t>
      </w:r>
      <w:r>
        <w:rPr>
          <w:rFonts w:ascii="Arial" w:hAnsi="Arial" w:cs="Arial"/>
        </w:rPr>
        <w:t xml:space="preserve"> summarized diet composition inputs in terms of mean proportion by weight of each diet item category (Table 2).</w:t>
      </w:r>
      <w:r w:rsidR="00E85800">
        <w:rPr>
          <w:rFonts w:ascii="Arial" w:hAnsi="Arial" w:cs="Arial"/>
        </w:rPr>
        <w:t xml:space="preserve"> </w:t>
      </w:r>
      <w:r>
        <w:rPr>
          <w:rFonts w:ascii="Arial" w:hAnsi="Arial" w:cs="Arial"/>
        </w:rPr>
        <w:t>We calculated diet proportions segregated at the scale of watershed, age, and species while pooling samples across individual sites, years, and sampling events.</w:t>
      </w:r>
      <w:r w:rsidR="00E85800">
        <w:rPr>
          <w:rFonts w:ascii="Arial" w:hAnsi="Arial" w:cs="Arial"/>
        </w:rPr>
        <w:t xml:space="preserve"> </w:t>
      </w:r>
      <w:r>
        <w:rPr>
          <w:rFonts w:ascii="Arial" w:hAnsi="Arial" w:cs="Arial"/>
        </w:rPr>
        <w:t>We used the coarser spatiotemporal scale for diet inputs because gastric lavage samples provide a “snapshot” of diet intake, and pooling diet samples reduces the influence of random variability on diet composition model inputs</w:t>
      </w:r>
      <w:r w:rsidR="00652B88">
        <w:rPr>
          <w:rFonts w:ascii="Arial" w:hAnsi="Arial" w:cs="Arial"/>
        </w:rPr>
        <w:t xml:space="preserve"> </w:t>
      </w:r>
      <w:r w:rsidR="00652B88" w:rsidRPr="00652B88">
        <w:rPr>
          <w:rFonts w:ascii="Arial" w:hAnsi="Arial" w:cs="Arial"/>
          <w:noProof/>
        </w:rPr>
        <w:t>(Chipps and Garvey 2007)</w:t>
      </w:r>
      <w:r>
        <w:rPr>
          <w:rFonts w:ascii="Arial" w:hAnsi="Arial" w:cs="Arial"/>
        </w:rPr>
        <w:t>.</w:t>
      </w:r>
      <w:r w:rsidR="00E85800">
        <w:rPr>
          <w:rFonts w:ascii="Arial" w:hAnsi="Arial" w:cs="Arial"/>
        </w:rPr>
        <w:t xml:space="preserve"> </w:t>
      </w:r>
      <w:r>
        <w:rPr>
          <w:rFonts w:ascii="Arial" w:hAnsi="Arial" w:cs="Arial"/>
        </w:rPr>
        <w:t>For daily food inputs, simulations used constant diet proportions and energy density values throughout each simulation.</w:t>
      </w:r>
      <w:r w:rsidR="00E85800">
        <w:rPr>
          <w:rFonts w:ascii="Arial" w:hAnsi="Arial" w:cs="Arial"/>
        </w:rPr>
        <w:t xml:space="preserve"> </w:t>
      </w:r>
      <w:r>
        <w:rPr>
          <w:rFonts w:ascii="Arial" w:hAnsi="Arial" w:cs="Arial"/>
        </w:rPr>
        <w:t>The output of these simulations was an estimated feeding rate, expressed in terms of a proportion (</w:t>
      </w:r>
      <w:r w:rsidRPr="00444067">
        <w:rPr>
          <w:rFonts w:ascii="Arial" w:hAnsi="Arial" w:cs="Arial"/>
          <w:i/>
        </w:rPr>
        <w:t>p</w:t>
      </w:r>
      <w:r>
        <w:rPr>
          <w:rFonts w:ascii="Arial" w:hAnsi="Arial" w:cs="Arial"/>
        </w:rPr>
        <w:t xml:space="preserve">-value) of the theoretical maximum consumption rate </w:t>
      </w:r>
      <w:r w:rsidRPr="00444067">
        <w:rPr>
          <w:rFonts w:ascii="Arial" w:hAnsi="Arial" w:cs="Arial"/>
        </w:rPr>
        <w:t>under</w:t>
      </w:r>
      <w:r>
        <w:rPr>
          <w:rFonts w:ascii="Arial" w:hAnsi="Arial" w:cs="Arial"/>
        </w:rPr>
        <w:t xml:space="preserve"> the observed conditions </w:t>
      </w:r>
      <w:r w:rsidR="00414161" w:rsidRPr="00414161">
        <w:rPr>
          <w:rFonts w:ascii="Arial" w:hAnsi="Arial" w:cs="Arial"/>
          <w:noProof/>
        </w:rPr>
        <w:t>(Jobling 1994)</w:t>
      </w:r>
      <w:r w:rsidR="00414161">
        <w:rPr>
          <w:rFonts w:ascii="Arial" w:hAnsi="Arial" w:cs="Arial"/>
        </w:rPr>
        <w:t>.</w:t>
      </w:r>
    </w:p>
    <w:p w14:paraId="6B51C51F" w14:textId="1AAE88DC" w:rsidR="002B4A86" w:rsidRPr="00DF6BA0" w:rsidRDefault="002B4A86" w:rsidP="002B4A86">
      <w:pPr>
        <w:spacing w:line="480" w:lineRule="auto"/>
        <w:ind w:firstLine="720"/>
        <w:contextualSpacing/>
        <w:rPr>
          <w:rFonts w:ascii="Arial" w:hAnsi="Arial" w:cs="Arial"/>
        </w:rPr>
      </w:pPr>
      <w:r>
        <w:rPr>
          <w:rFonts w:ascii="Arial" w:hAnsi="Arial" w:cs="Arial"/>
        </w:rPr>
        <w:lastRenderedPageBreak/>
        <w:t>Second, we</w:t>
      </w:r>
      <w:r w:rsidRPr="00913212">
        <w:rPr>
          <w:rFonts w:ascii="Arial" w:hAnsi="Arial" w:cs="Arial"/>
        </w:rPr>
        <w:t xml:space="preserve"> simulate</w:t>
      </w:r>
      <w:r>
        <w:rPr>
          <w:rFonts w:ascii="Arial" w:hAnsi="Arial" w:cs="Arial"/>
        </w:rPr>
        <w:t>d salmon growth rates under</w:t>
      </w:r>
      <w:r w:rsidRPr="00913212">
        <w:rPr>
          <w:rFonts w:ascii="Arial" w:hAnsi="Arial" w:cs="Arial"/>
        </w:rPr>
        <w:t xml:space="preserve"> a range of potential future scenarios</w:t>
      </w:r>
      <w:r>
        <w:rPr>
          <w:rFonts w:ascii="Arial" w:hAnsi="Arial" w:cs="Arial"/>
        </w:rPr>
        <w:t xml:space="preserve"> of climate warming and feeding rates</w:t>
      </w:r>
      <w:r w:rsidRPr="00913212">
        <w:rPr>
          <w:rFonts w:ascii="Arial" w:hAnsi="Arial" w:cs="Arial"/>
        </w:rPr>
        <w:t>.</w:t>
      </w:r>
      <w:r w:rsidR="00E85800">
        <w:rPr>
          <w:rFonts w:ascii="Arial" w:hAnsi="Arial" w:cs="Arial"/>
        </w:rPr>
        <w:t xml:space="preserve"> </w:t>
      </w:r>
      <w:r>
        <w:rPr>
          <w:rFonts w:ascii="Arial" w:hAnsi="Arial" w:cs="Arial"/>
        </w:rPr>
        <w:t xml:space="preserve">We used the feeding rates </w:t>
      </w:r>
      <w:r w:rsidR="00105A8F">
        <w:rPr>
          <w:rFonts w:ascii="Arial" w:hAnsi="Arial" w:cs="Arial"/>
        </w:rPr>
        <w:t xml:space="preserve">estimated </w:t>
      </w:r>
      <w:r>
        <w:rPr>
          <w:rFonts w:ascii="Arial" w:hAnsi="Arial" w:cs="Arial"/>
        </w:rPr>
        <w:t xml:space="preserve">from the </w:t>
      </w:r>
      <w:r w:rsidRPr="00CE741C">
        <w:rPr>
          <w:rFonts w:ascii="Arial" w:hAnsi="Arial" w:cs="Arial"/>
        </w:rPr>
        <w:t>simulations</w:t>
      </w:r>
      <w:r>
        <w:rPr>
          <w:rFonts w:ascii="Arial" w:hAnsi="Arial" w:cs="Arial"/>
        </w:rPr>
        <w:t xml:space="preserve"> of current conditions to generate three feeding-rate scenarios per cohort for modeling future growth (Table S3).</w:t>
      </w:r>
      <w:r w:rsidR="00E85800">
        <w:rPr>
          <w:rFonts w:ascii="Arial" w:hAnsi="Arial" w:cs="Arial"/>
        </w:rPr>
        <w:t xml:space="preserve"> </w:t>
      </w:r>
      <w:r w:rsidRPr="00913212">
        <w:rPr>
          <w:rFonts w:ascii="Arial" w:hAnsi="Arial" w:cs="Arial"/>
        </w:rPr>
        <w:t xml:space="preserve">The three </w:t>
      </w:r>
      <w:r>
        <w:rPr>
          <w:rFonts w:ascii="Arial" w:hAnsi="Arial" w:cs="Arial"/>
        </w:rPr>
        <w:t>rates</w:t>
      </w:r>
      <w:r w:rsidRPr="00913212">
        <w:rPr>
          <w:rFonts w:ascii="Arial" w:hAnsi="Arial" w:cs="Arial"/>
        </w:rPr>
        <w:t xml:space="preserve"> we used to fit s</w:t>
      </w:r>
      <w:r>
        <w:rPr>
          <w:rFonts w:ascii="Arial" w:hAnsi="Arial" w:cs="Arial"/>
        </w:rPr>
        <w:t>imulations</w:t>
      </w:r>
      <w:r w:rsidRPr="00913212">
        <w:rPr>
          <w:rFonts w:ascii="Arial" w:hAnsi="Arial" w:cs="Arial"/>
        </w:rPr>
        <w:t xml:space="preserve"> include</w:t>
      </w:r>
      <w:r>
        <w:rPr>
          <w:rFonts w:ascii="Arial" w:hAnsi="Arial" w:cs="Arial"/>
        </w:rPr>
        <w:t>d</w:t>
      </w:r>
      <w:r w:rsidRPr="00913212">
        <w:rPr>
          <w:rFonts w:ascii="Arial" w:hAnsi="Arial" w:cs="Arial"/>
        </w:rPr>
        <w:t xml:space="preserve"> a) the mean </w:t>
      </w:r>
      <w:r>
        <w:rPr>
          <w:rFonts w:ascii="Arial" w:hAnsi="Arial" w:cs="Arial"/>
        </w:rPr>
        <w:t>feeding rate</w:t>
      </w:r>
      <w:r w:rsidRPr="00913212">
        <w:rPr>
          <w:rFonts w:ascii="Arial" w:hAnsi="Arial" w:cs="Arial"/>
        </w:rPr>
        <w:t xml:space="preserve"> </w:t>
      </w:r>
      <w:r>
        <w:rPr>
          <w:rFonts w:ascii="Arial" w:hAnsi="Arial" w:cs="Arial"/>
        </w:rPr>
        <w:t>under current conditions</w:t>
      </w:r>
      <w:r w:rsidRPr="00913212">
        <w:rPr>
          <w:rFonts w:ascii="Arial" w:hAnsi="Arial" w:cs="Arial"/>
        </w:rPr>
        <w:t xml:space="preserve">, b) </w:t>
      </w:r>
      <w:r w:rsidRPr="00913212">
        <w:rPr>
          <w:rFonts w:ascii="Arial" w:hAnsi="Arial" w:cs="Arial"/>
          <w:color w:val="000000" w:themeColor="text1"/>
          <w:shd w:val="clear" w:color="auto" w:fill="FFFFFF"/>
        </w:rPr>
        <w:t xml:space="preserve">+20% of mean </w:t>
      </w:r>
      <w:r>
        <w:rPr>
          <w:rFonts w:ascii="Arial" w:hAnsi="Arial" w:cs="Arial"/>
          <w:color w:val="000000" w:themeColor="text1"/>
          <w:shd w:val="clear" w:color="auto" w:fill="FFFFFF"/>
        </w:rPr>
        <w:t>feeding rate</w:t>
      </w:r>
      <w:r w:rsidRPr="00913212">
        <w:rPr>
          <w:rFonts w:ascii="Arial" w:hAnsi="Arial" w:cs="Arial"/>
          <w:color w:val="000000" w:themeColor="text1"/>
          <w:shd w:val="clear" w:color="auto" w:fill="FFFFFF"/>
        </w:rPr>
        <w:t xml:space="preserve">, and c) -20% of mean </w:t>
      </w:r>
      <w:r>
        <w:rPr>
          <w:rFonts w:ascii="Arial" w:hAnsi="Arial" w:cs="Arial"/>
          <w:color w:val="000000" w:themeColor="text1"/>
          <w:shd w:val="clear" w:color="auto" w:fill="FFFFFF"/>
        </w:rPr>
        <w:t>feeding rate, intended to represent low, medium, and high feeding rate scenarios</w:t>
      </w:r>
      <w:r w:rsidRPr="00913212">
        <w:rPr>
          <w:rFonts w:ascii="Arial" w:hAnsi="Arial" w:cs="Arial"/>
          <w:color w:val="000000" w:themeColor="text1"/>
          <w:shd w:val="clear" w:color="auto" w:fill="FFFFFF"/>
        </w:rPr>
        <w:t>.</w:t>
      </w:r>
      <w:r w:rsidR="00E85800">
        <w:rPr>
          <w:rFonts w:ascii="Arial" w:hAnsi="Arial" w:cs="Arial"/>
          <w:color w:val="000000" w:themeColor="text1"/>
          <w:shd w:val="clear" w:color="auto" w:fill="FFFFFF"/>
        </w:rPr>
        <w:t xml:space="preserve"> </w:t>
      </w:r>
    </w:p>
    <w:p w14:paraId="3B0419B2" w14:textId="2BB89C87" w:rsidR="002B4A86" w:rsidRPr="008F42B6" w:rsidRDefault="002B4A86" w:rsidP="002B4A86">
      <w:pPr>
        <w:spacing w:line="480" w:lineRule="auto"/>
        <w:ind w:firstLine="720"/>
        <w:contextualSpacing/>
        <w:rPr>
          <w:rFonts w:ascii="Arial" w:hAnsi="Arial" w:cs="Arial"/>
          <w:color w:val="000000" w:themeColor="text1"/>
        </w:rPr>
      </w:pPr>
      <w:r>
        <w:rPr>
          <w:rFonts w:ascii="Arial" w:hAnsi="Arial" w:cs="Arial"/>
          <w:color w:val="000000" w:themeColor="text1"/>
        </w:rPr>
        <w:t>Future salmon growth was projected</w:t>
      </w:r>
      <w:r w:rsidRPr="00913212">
        <w:rPr>
          <w:rFonts w:ascii="Arial" w:hAnsi="Arial" w:cs="Arial"/>
          <w:color w:val="000000" w:themeColor="text1"/>
        </w:rPr>
        <w:t xml:space="preserve"> from</w:t>
      </w:r>
      <w:r>
        <w:rPr>
          <w:rFonts w:ascii="Arial" w:hAnsi="Arial" w:cs="Arial"/>
          <w:color w:val="000000" w:themeColor="text1"/>
        </w:rPr>
        <w:t xml:space="preserve"> May 26</w:t>
      </w:r>
      <w:r w:rsidRPr="00066E8E">
        <w:rPr>
          <w:rFonts w:ascii="Arial" w:hAnsi="Arial" w:cs="Arial"/>
          <w:color w:val="000000" w:themeColor="text1"/>
          <w:vertAlign w:val="superscript"/>
        </w:rPr>
        <w:t>th</w:t>
      </w:r>
      <w:r>
        <w:rPr>
          <w:rFonts w:ascii="Arial" w:hAnsi="Arial" w:cs="Arial"/>
          <w:color w:val="000000" w:themeColor="text1"/>
        </w:rPr>
        <w:t xml:space="preserve"> to Sept 4</w:t>
      </w:r>
      <w:r w:rsidRPr="00066E8E">
        <w:rPr>
          <w:rFonts w:ascii="Arial" w:hAnsi="Arial" w:cs="Arial"/>
          <w:color w:val="000000" w:themeColor="text1"/>
          <w:vertAlign w:val="superscript"/>
        </w:rPr>
        <w:t>th</w:t>
      </w:r>
      <w:r>
        <w:rPr>
          <w:rFonts w:ascii="Arial" w:hAnsi="Arial" w:cs="Arial"/>
          <w:color w:val="000000" w:themeColor="text1"/>
        </w:rPr>
        <w:t>.</w:t>
      </w:r>
      <w:r w:rsidR="00E85800">
        <w:rPr>
          <w:rFonts w:ascii="Arial" w:hAnsi="Arial" w:cs="Arial"/>
          <w:color w:val="000000" w:themeColor="text1"/>
        </w:rPr>
        <w:t xml:space="preserve"> </w:t>
      </w:r>
      <w:r>
        <w:rPr>
          <w:rFonts w:ascii="Arial" w:hAnsi="Arial" w:cs="Arial"/>
          <w:color w:val="000000" w:themeColor="text1"/>
        </w:rPr>
        <w:t xml:space="preserve">The start date was </w:t>
      </w:r>
      <w:r w:rsidRPr="00913212">
        <w:rPr>
          <w:rFonts w:ascii="Arial" w:hAnsi="Arial" w:cs="Arial"/>
          <w:color w:val="000000" w:themeColor="text1"/>
        </w:rPr>
        <w:t xml:space="preserve">the earliest day of </w:t>
      </w:r>
      <w:r>
        <w:rPr>
          <w:rFonts w:ascii="Arial" w:hAnsi="Arial" w:cs="Arial"/>
          <w:color w:val="000000" w:themeColor="text1"/>
        </w:rPr>
        <w:t xml:space="preserve">available </w:t>
      </w:r>
      <w:r w:rsidRPr="00913212">
        <w:rPr>
          <w:rFonts w:ascii="Arial" w:hAnsi="Arial" w:cs="Arial"/>
          <w:color w:val="000000" w:themeColor="text1"/>
        </w:rPr>
        <w:t>fish weight data</w:t>
      </w:r>
      <w:r>
        <w:rPr>
          <w:rFonts w:ascii="Arial" w:hAnsi="Arial" w:cs="Arial"/>
          <w:color w:val="000000" w:themeColor="text1"/>
        </w:rPr>
        <w:t xml:space="preserve"> </w:t>
      </w:r>
      <w:r w:rsidRPr="00913212">
        <w:rPr>
          <w:rFonts w:ascii="Arial" w:hAnsi="Arial" w:cs="Arial"/>
          <w:color w:val="000000" w:themeColor="text1"/>
        </w:rPr>
        <w:t>common to all sites and fieldwork years</w:t>
      </w:r>
      <w:r>
        <w:rPr>
          <w:rFonts w:ascii="Arial" w:hAnsi="Arial" w:cs="Arial"/>
          <w:color w:val="000000" w:themeColor="text1"/>
        </w:rPr>
        <w:t xml:space="preserve"> and the end date</w:t>
      </w:r>
      <w:r w:rsidRPr="00913212">
        <w:rPr>
          <w:rFonts w:ascii="Arial" w:hAnsi="Arial" w:cs="Arial"/>
          <w:color w:val="000000" w:themeColor="text1"/>
        </w:rPr>
        <w:t xml:space="preserve"> </w:t>
      </w:r>
      <w:r>
        <w:rPr>
          <w:rFonts w:ascii="Arial" w:hAnsi="Arial" w:cs="Arial"/>
          <w:color w:val="000000" w:themeColor="text1"/>
        </w:rPr>
        <w:t>was c</w:t>
      </w:r>
      <w:r w:rsidRPr="00913212">
        <w:rPr>
          <w:rFonts w:ascii="Arial" w:hAnsi="Arial" w:cs="Arial"/>
          <w:color w:val="000000" w:themeColor="text1"/>
        </w:rPr>
        <w:t xml:space="preserve">alculated </w:t>
      </w:r>
      <w:r>
        <w:rPr>
          <w:rFonts w:ascii="Arial" w:hAnsi="Arial" w:cs="Arial"/>
          <w:color w:val="000000" w:themeColor="text1"/>
        </w:rPr>
        <w:t xml:space="preserve">as the </w:t>
      </w:r>
      <w:r w:rsidRPr="00913212">
        <w:rPr>
          <w:rFonts w:ascii="Arial" w:hAnsi="Arial" w:cs="Arial"/>
          <w:color w:val="000000" w:themeColor="text1"/>
        </w:rPr>
        <w:t>earliest final fish sampling event (</w:t>
      </w:r>
      <w:r>
        <w:rPr>
          <w:rFonts w:ascii="Arial" w:hAnsi="Arial" w:cs="Arial"/>
          <w:color w:val="000000" w:themeColor="text1"/>
        </w:rPr>
        <w:t>August</w:t>
      </w:r>
      <w:r w:rsidRPr="00913212">
        <w:rPr>
          <w:rFonts w:ascii="Arial" w:hAnsi="Arial" w:cs="Arial"/>
          <w:color w:val="000000" w:themeColor="text1"/>
        </w:rPr>
        <w:t xml:space="preserve"> </w:t>
      </w:r>
      <w:r>
        <w:rPr>
          <w:rFonts w:ascii="Arial" w:hAnsi="Arial" w:cs="Arial"/>
          <w:color w:val="000000" w:themeColor="text1"/>
        </w:rPr>
        <w:t>6</w:t>
      </w:r>
      <w:r w:rsidRPr="00913212">
        <w:rPr>
          <w:rFonts w:ascii="Arial" w:hAnsi="Arial" w:cs="Arial"/>
          <w:color w:val="000000" w:themeColor="text1"/>
          <w:vertAlign w:val="superscript"/>
        </w:rPr>
        <w:t>th</w:t>
      </w:r>
      <w:r>
        <w:rPr>
          <w:rFonts w:ascii="Arial" w:hAnsi="Arial" w:cs="Arial"/>
          <w:color w:val="000000" w:themeColor="text1"/>
        </w:rPr>
        <w:t>) plus an additional 30 days to include the remaining summer season</w:t>
      </w:r>
      <w:r w:rsidRPr="00913212">
        <w:rPr>
          <w:rFonts w:ascii="Arial" w:hAnsi="Arial" w:cs="Arial"/>
          <w:color w:val="000000" w:themeColor="text1"/>
        </w:rPr>
        <w:t>.</w:t>
      </w:r>
      <w:r w:rsidR="00E85800">
        <w:rPr>
          <w:rFonts w:ascii="Arial" w:hAnsi="Arial" w:cs="Arial"/>
          <w:color w:val="000000" w:themeColor="text1"/>
        </w:rPr>
        <w:t xml:space="preserve"> </w:t>
      </w:r>
      <w:r w:rsidRPr="00913212">
        <w:rPr>
          <w:rFonts w:ascii="Arial" w:hAnsi="Arial" w:cs="Arial"/>
          <w:color w:val="000000" w:themeColor="text1"/>
        </w:rPr>
        <w:t xml:space="preserve">Starting weight for each </w:t>
      </w:r>
      <w:r>
        <w:rPr>
          <w:rFonts w:ascii="Arial" w:hAnsi="Arial" w:cs="Arial"/>
          <w:color w:val="000000" w:themeColor="text1"/>
        </w:rPr>
        <w:t xml:space="preserve">scenario </w:t>
      </w:r>
      <w:r w:rsidRPr="00913212">
        <w:rPr>
          <w:rFonts w:ascii="Arial" w:hAnsi="Arial" w:cs="Arial"/>
          <w:color w:val="000000" w:themeColor="text1"/>
        </w:rPr>
        <w:t>simulation was the mean weight</w:t>
      </w:r>
      <w:r>
        <w:rPr>
          <w:rFonts w:ascii="Arial" w:hAnsi="Arial" w:cs="Arial"/>
          <w:color w:val="000000" w:themeColor="text1"/>
        </w:rPr>
        <w:t xml:space="preserve"> (either </w:t>
      </w:r>
      <w:r w:rsidRPr="00913212">
        <w:rPr>
          <w:rFonts w:ascii="Arial" w:hAnsi="Arial" w:cs="Arial"/>
          <w:color w:val="000000" w:themeColor="text1"/>
        </w:rPr>
        <w:t>observed or linearly interpolated</w:t>
      </w:r>
      <w:r>
        <w:rPr>
          <w:rFonts w:ascii="Arial" w:hAnsi="Arial" w:cs="Arial"/>
          <w:color w:val="000000" w:themeColor="text1"/>
        </w:rPr>
        <w:t>)</w:t>
      </w:r>
      <w:r w:rsidRPr="00913212">
        <w:rPr>
          <w:rFonts w:ascii="Arial" w:hAnsi="Arial" w:cs="Arial"/>
          <w:color w:val="000000" w:themeColor="text1"/>
        </w:rPr>
        <w:t xml:space="preserve"> </w:t>
      </w:r>
      <w:r>
        <w:rPr>
          <w:rFonts w:ascii="Arial" w:hAnsi="Arial" w:cs="Arial"/>
          <w:color w:val="000000" w:themeColor="text1"/>
        </w:rPr>
        <w:t>on May 26</w:t>
      </w:r>
      <w:r w:rsidRPr="00B90E0B">
        <w:rPr>
          <w:rFonts w:ascii="Arial" w:hAnsi="Arial" w:cs="Arial"/>
          <w:color w:val="000000" w:themeColor="text1"/>
          <w:vertAlign w:val="superscript"/>
        </w:rPr>
        <w:t>th</w:t>
      </w:r>
      <w:r>
        <w:rPr>
          <w:rFonts w:ascii="Arial" w:hAnsi="Arial" w:cs="Arial"/>
          <w:color w:val="000000" w:themeColor="text1"/>
        </w:rPr>
        <w:t xml:space="preserve"> from</w:t>
      </w:r>
      <w:r w:rsidRPr="00913212">
        <w:rPr>
          <w:rFonts w:ascii="Arial" w:hAnsi="Arial" w:cs="Arial"/>
          <w:color w:val="000000" w:themeColor="text1"/>
        </w:rPr>
        <w:t xml:space="preserve"> </w:t>
      </w:r>
      <w:r>
        <w:rPr>
          <w:rFonts w:ascii="Arial" w:hAnsi="Arial" w:cs="Arial"/>
          <w:color w:val="000000" w:themeColor="text1"/>
        </w:rPr>
        <w:t xml:space="preserve">the </w:t>
      </w:r>
      <w:r w:rsidRPr="00913212">
        <w:rPr>
          <w:rFonts w:ascii="Arial" w:hAnsi="Arial" w:cs="Arial"/>
          <w:color w:val="000000" w:themeColor="text1"/>
        </w:rPr>
        <w:t>simulation</w:t>
      </w:r>
      <w:r>
        <w:rPr>
          <w:rFonts w:ascii="Arial" w:hAnsi="Arial" w:cs="Arial"/>
          <w:color w:val="000000" w:themeColor="text1"/>
        </w:rPr>
        <w:t>s</w:t>
      </w:r>
      <w:r w:rsidRPr="00913212">
        <w:rPr>
          <w:rFonts w:ascii="Arial" w:hAnsi="Arial" w:cs="Arial"/>
          <w:color w:val="000000" w:themeColor="text1"/>
        </w:rPr>
        <w:t xml:space="preserve"> </w:t>
      </w:r>
      <w:r>
        <w:rPr>
          <w:rFonts w:ascii="Arial" w:hAnsi="Arial" w:cs="Arial"/>
          <w:color w:val="000000" w:themeColor="text1"/>
        </w:rPr>
        <w:t>of current conditions</w:t>
      </w:r>
      <w:r w:rsidRPr="00913212">
        <w:rPr>
          <w:rFonts w:ascii="Arial" w:hAnsi="Arial" w:cs="Arial"/>
          <w:color w:val="000000" w:themeColor="text1"/>
        </w:rPr>
        <w:t>.</w:t>
      </w:r>
    </w:p>
    <w:p w14:paraId="6AC27C23" w14:textId="504A42B6" w:rsidR="00590880" w:rsidRPr="00DD3FAD" w:rsidRDefault="002B4A86" w:rsidP="00DD3FAD">
      <w:pPr>
        <w:spacing w:line="480" w:lineRule="auto"/>
        <w:ind w:firstLine="720"/>
        <w:contextualSpacing/>
        <w:rPr>
          <w:rFonts w:ascii="Arial" w:hAnsi="Arial" w:cs="Arial"/>
          <w:noProof/>
          <w:color w:val="000000" w:themeColor="text1"/>
        </w:rPr>
      </w:pPr>
      <w:r>
        <w:rPr>
          <w:rFonts w:ascii="Arial" w:hAnsi="Arial" w:cs="Arial"/>
          <w:color w:val="1C1D1E"/>
        </w:rPr>
        <w:t>We estimated the direct effects of climate warming on growth in terms of the percent change in final body weight, relative to the 2010-2019 simulations.</w:t>
      </w:r>
      <w:r w:rsidR="00E85800">
        <w:rPr>
          <w:rFonts w:ascii="Arial" w:hAnsi="Arial" w:cs="Arial"/>
          <w:color w:val="000000" w:themeColor="text1"/>
        </w:rPr>
        <w:t xml:space="preserve"> </w:t>
      </w:r>
      <w:r w:rsidRPr="008F42B6">
        <w:rPr>
          <w:rFonts w:ascii="Arial" w:hAnsi="Arial" w:cs="Arial"/>
          <w:color w:val="000000" w:themeColor="text1"/>
        </w:rPr>
        <w:t>We used</w:t>
      </w:r>
      <w:r w:rsidR="00E802FE">
        <w:rPr>
          <w:rFonts w:ascii="Arial" w:hAnsi="Arial" w:cs="Arial"/>
          <w:color w:val="000000" w:themeColor="text1"/>
        </w:rPr>
        <w:t xml:space="preserve"> </w:t>
      </w:r>
      <w:r>
        <w:rPr>
          <w:rFonts w:ascii="Arial" w:hAnsi="Arial" w:cs="Arial"/>
          <w:color w:val="000000" w:themeColor="text1"/>
        </w:rPr>
        <w:t>Fish</w:t>
      </w:r>
      <w:r w:rsidR="00C65958">
        <w:rPr>
          <w:rFonts w:ascii="Arial" w:hAnsi="Arial" w:cs="Arial"/>
          <w:color w:val="000000" w:themeColor="text1"/>
        </w:rPr>
        <w:t xml:space="preserve"> B</w:t>
      </w:r>
      <w:r>
        <w:rPr>
          <w:rFonts w:ascii="Arial" w:hAnsi="Arial" w:cs="Arial"/>
          <w:color w:val="000000" w:themeColor="text1"/>
        </w:rPr>
        <w:t xml:space="preserve">ioenergetics 4.0 </w:t>
      </w:r>
      <w:r w:rsidR="00E802FE">
        <w:rPr>
          <w:rFonts w:ascii="Arial" w:hAnsi="Arial" w:cs="Arial"/>
          <w:color w:val="000000" w:themeColor="text1"/>
        </w:rPr>
        <w:t>in R Shiny</w:t>
      </w:r>
      <w:r w:rsidR="000E3E17">
        <w:rPr>
          <w:rFonts w:ascii="Arial" w:hAnsi="Arial" w:cs="Arial"/>
          <w:color w:val="000000" w:themeColor="text1"/>
        </w:rPr>
        <w:t xml:space="preserve">, </w:t>
      </w:r>
      <w:r w:rsidR="000E3E17">
        <w:rPr>
          <w:rFonts w:ascii="Arial" w:hAnsi="Arial" w:cs="Arial"/>
          <w:noProof/>
          <w:color w:val="000000" w:themeColor="text1"/>
        </w:rPr>
        <w:t xml:space="preserve">which allows users to simulate fish growth based on the Wisconsin Bionergetics model (Hansen et al. 1997; </w:t>
      </w:r>
      <w:r w:rsidR="000E3E17" w:rsidRPr="00414161">
        <w:rPr>
          <w:rFonts w:ascii="Arial" w:hAnsi="Arial" w:cs="Arial"/>
          <w:noProof/>
          <w:color w:val="000000" w:themeColor="text1"/>
        </w:rPr>
        <w:t>Deslauriers et al. 2017)</w:t>
      </w:r>
      <w:r w:rsidR="000E3E17">
        <w:rPr>
          <w:rFonts w:ascii="Arial" w:hAnsi="Arial" w:cs="Arial"/>
          <w:noProof/>
          <w:color w:val="000000" w:themeColor="text1"/>
        </w:rPr>
        <w:t>.</w:t>
      </w:r>
      <w:r w:rsidR="00FA14CE">
        <w:rPr>
          <w:rFonts w:ascii="Arial" w:hAnsi="Arial" w:cs="Arial"/>
          <w:noProof/>
          <w:color w:val="000000" w:themeColor="text1"/>
        </w:rPr>
        <w:t xml:space="preserve"> The model treats growth rate as the net balance from energy intake (food consumption) minus energy costs (metabolism, activity, digestion).</w:t>
      </w:r>
      <w:r w:rsidR="00DD3FAD">
        <w:rPr>
          <w:rFonts w:ascii="Arial" w:hAnsi="Arial" w:cs="Arial"/>
          <w:noProof/>
          <w:color w:val="000000" w:themeColor="text1"/>
        </w:rPr>
        <w:t xml:space="preserve"> </w:t>
      </w:r>
      <w:r w:rsidR="00FA14CE">
        <w:rPr>
          <w:rFonts w:ascii="Arial" w:hAnsi="Arial" w:cs="Arial"/>
          <w:noProof/>
          <w:color w:val="000000" w:themeColor="text1"/>
        </w:rPr>
        <w:t>We performed</w:t>
      </w:r>
      <w:r>
        <w:rPr>
          <w:rFonts w:ascii="Arial" w:hAnsi="Arial" w:cs="Arial"/>
          <w:color w:val="000000" w:themeColor="text1"/>
        </w:rPr>
        <w:t xml:space="preserve"> </w:t>
      </w:r>
      <w:r>
        <w:rPr>
          <w:rFonts w:ascii="Arial" w:hAnsi="Arial" w:cs="Arial"/>
        </w:rPr>
        <w:t>a total of 378 unique growth simulations (21 cohorts x 2 climate scenarios x 3 feeding rate scenarios x 3 decadal periods).</w:t>
      </w:r>
      <w:r w:rsidR="00E85800">
        <w:rPr>
          <w:rFonts w:ascii="Arial" w:hAnsi="Arial" w:cs="Arial"/>
        </w:rPr>
        <w:t xml:space="preserve"> </w:t>
      </w:r>
    </w:p>
    <w:p w14:paraId="4446C39B" w14:textId="5979AD21" w:rsidR="00590880" w:rsidRPr="00590880" w:rsidRDefault="002B4A86" w:rsidP="00C92357">
      <w:pPr>
        <w:spacing w:line="480" w:lineRule="auto"/>
        <w:ind w:firstLine="720"/>
        <w:contextualSpacing/>
        <w:rPr>
          <w:rFonts w:ascii="Arial" w:hAnsi="Arial" w:cs="Arial"/>
          <w:color w:val="1C1D1E"/>
        </w:rPr>
      </w:pPr>
      <w:r>
        <w:rPr>
          <w:rFonts w:ascii="Arial" w:hAnsi="Arial" w:cs="Arial"/>
          <w:color w:val="1C1D1E"/>
        </w:rPr>
        <w:t xml:space="preserve">We used </w:t>
      </w:r>
      <w:r w:rsidR="00E14678">
        <w:rPr>
          <w:rFonts w:ascii="Arial" w:hAnsi="Arial" w:cs="Arial"/>
          <w:noProof/>
          <w:color w:val="1C1D1E"/>
        </w:rPr>
        <w:t>Stewart and Ibarra</w:t>
      </w:r>
      <w:r w:rsidR="0025118A">
        <w:rPr>
          <w:rFonts w:ascii="Arial" w:hAnsi="Arial" w:cs="Arial"/>
          <w:noProof/>
          <w:color w:val="1C1D1E"/>
        </w:rPr>
        <w:t>’s</w:t>
      </w:r>
      <w:r w:rsidR="00E14678">
        <w:rPr>
          <w:rFonts w:ascii="Arial" w:hAnsi="Arial" w:cs="Arial"/>
          <w:noProof/>
          <w:color w:val="1C1D1E"/>
        </w:rPr>
        <w:t xml:space="preserve"> </w:t>
      </w:r>
      <w:r w:rsidR="0025118A">
        <w:rPr>
          <w:rFonts w:ascii="Arial" w:hAnsi="Arial" w:cs="Arial"/>
          <w:noProof/>
          <w:color w:val="1C1D1E"/>
        </w:rPr>
        <w:t>(</w:t>
      </w:r>
      <w:r w:rsidR="00E14678">
        <w:rPr>
          <w:rFonts w:ascii="Arial" w:hAnsi="Arial" w:cs="Arial"/>
          <w:noProof/>
          <w:color w:val="1C1D1E"/>
        </w:rPr>
        <w:t>1991)</w:t>
      </w:r>
      <w:r w:rsidR="00016BA0">
        <w:rPr>
          <w:rFonts w:ascii="Arial" w:hAnsi="Arial" w:cs="Arial"/>
          <w:color w:val="1C1D1E"/>
        </w:rPr>
        <w:t xml:space="preserve"> </w:t>
      </w:r>
      <w:r>
        <w:rPr>
          <w:rFonts w:ascii="Arial" w:hAnsi="Arial" w:cs="Arial"/>
          <w:color w:val="1C1D1E"/>
        </w:rPr>
        <w:t xml:space="preserve">bioenergetics parameter values for both species, which were adapted for Chinook </w:t>
      </w:r>
      <w:r w:rsidR="00213FE5">
        <w:rPr>
          <w:rFonts w:ascii="Arial" w:hAnsi="Arial" w:cs="Arial"/>
          <w:color w:val="1C1D1E"/>
        </w:rPr>
        <w:t>S</w:t>
      </w:r>
      <w:r>
        <w:rPr>
          <w:rFonts w:ascii="Arial" w:hAnsi="Arial" w:cs="Arial"/>
          <w:color w:val="1C1D1E"/>
        </w:rPr>
        <w:t xml:space="preserve">almon from a bioenergetics model for </w:t>
      </w:r>
      <w:r w:rsidR="00213FE5">
        <w:rPr>
          <w:rFonts w:ascii="Arial" w:hAnsi="Arial" w:cs="Arial"/>
          <w:color w:val="1C1D1E"/>
        </w:rPr>
        <w:t>C</w:t>
      </w:r>
      <w:r>
        <w:rPr>
          <w:rFonts w:ascii="Arial" w:hAnsi="Arial" w:cs="Arial"/>
          <w:color w:val="1C1D1E"/>
        </w:rPr>
        <w:t xml:space="preserve">oho </w:t>
      </w:r>
      <w:r w:rsidR="009C7B2F">
        <w:rPr>
          <w:rFonts w:ascii="Arial" w:hAnsi="Arial" w:cs="Arial"/>
          <w:color w:val="1C1D1E"/>
        </w:rPr>
        <w:lastRenderedPageBreak/>
        <w:t>S</w:t>
      </w:r>
      <w:r>
        <w:rPr>
          <w:rFonts w:ascii="Arial" w:hAnsi="Arial" w:cs="Arial"/>
          <w:color w:val="1C1D1E"/>
        </w:rPr>
        <w:t>almon.</w:t>
      </w:r>
      <w:r w:rsidR="00E85800">
        <w:rPr>
          <w:rFonts w:ascii="Arial" w:hAnsi="Arial" w:cs="Arial"/>
          <w:color w:val="1C1D1E"/>
        </w:rPr>
        <w:t xml:space="preserve"> </w:t>
      </w:r>
      <w:r>
        <w:rPr>
          <w:rFonts w:ascii="Arial" w:hAnsi="Arial" w:cs="Arial"/>
          <w:color w:val="1C1D1E"/>
        </w:rPr>
        <w:t xml:space="preserve">Although these parameters were originally calibrated for adult fish, they have accurately predicted juvenile Chinook </w:t>
      </w:r>
      <w:r w:rsidR="00213FE5">
        <w:rPr>
          <w:rFonts w:ascii="Arial" w:hAnsi="Arial" w:cs="Arial"/>
          <w:color w:val="1C1D1E"/>
        </w:rPr>
        <w:t>S</w:t>
      </w:r>
      <w:r>
        <w:rPr>
          <w:rFonts w:ascii="Arial" w:hAnsi="Arial" w:cs="Arial"/>
          <w:color w:val="1C1D1E"/>
        </w:rPr>
        <w:t xml:space="preserve">almon growth in laboratory and field settings </w:t>
      </w:r>
      <w:r w:rsidR="006D4C1E" w:rsidRPr="006D4C1E">
        <w:rPr>
          <w:rFonts w:ascii="Arial" w:hAnsi="Arial" w:cs="Arial"/>
          <w:noProof/>
          <w:color w:val="1C1D1E"/>
        </w:rPr>
        <w:t>(Madenjian et al. 2004)</w:t>
      </w:r>
      <w:r w:rsidR="006D4C1E">
        <w:rPr>
          <w:rFonts w:ascii="Arial" w:hAnsi="Arial" w:cs="Arial"/>
          <w:noProof/>
          <w:color w:val="1C1D1E"/>
        </w:rPr>
        <w:t>.</w:t>
      </w:r>
      <w:r w:rsidR="00E85800">
        <w:rPr>
          <w:rFonts w:ascii="Arial" w:hAnsi="Arial" w:cs="Arial"/>
          <w:noProof/>
          <w:color w:val="1C1D1E"/>
        </w:rPr>
        <w:t xml:space="preserve"> </w:t>
      </w:r>
      <w:r w:rsidR="00E14678">
        <w:rPr>
          <w:rFonts w:ascii="Arial" w:hAnsi="Arial" w:cs="Arial"/>
          <w:noProof/>
          <w:color w:val="1C1D1E"/>
        </w:rPr>
        <w:t xml:space="preserve">Plumb and Moffitt </w:t>
      </w:r>
      <w:r w:rsidR="0025118A">
        <w:rPr>
          <w:rFonts w:ascii="Arial" w:hAnsi="Arial" w:cs="Arial"/>
          <w:noProof/>
          <w:color w:val="1C1D1E"/>
        </w:rPr>
        <w:t>(</w:t>
      </w:r>
      <w:r w:rsidR="00E14678">
        <w:rPr>
          <w:rFonts w:ascii="Arial" w:hAnsi="Arial" w:cs="Arial"/>
          <w:noProof/>
          <w:color w:val="1C1D1E"/>
        </w:rPr>
        <w:t>2015)</w:t>
      </w:r>
      <w:r w:rsidR="006D4C1E">
        <w:rPr>
          <w:rFonts w:ascii="Arial" w:hAnsi="Arial" w:cs="Arial"/>
          <w:noProof/>
          <w:color w:val="1C1D1E"/>
        </w:rPr>
        <w:t xml:space="preserve"> </w:t>
      </w:r>
      <w:r>
        <w:rPr>
          <w:rFonts w:ascii="Arial" w:hAnsi="Arial" w:cs="Arial"/>
          <w:color w:val="1C1D1E"/>
        </w:rPr>
        <w:t xml:space="preserve">found that Stewart and Ibarra’s </w:t>
      </w:r>
      <w:r>
        <w:rPr>
          <w:rFonts w:ascii="Arial" w:hAnsi="Arial" w:cs="Arial"/>
          <w:noProof/>
          <w:color w:val="1C1D1E"/>
        </w:rPr>
        <w:t>(1991)</w:t>
      </w:r>
      <w:r>
        <w:rPr>
          <w:rFonts w:ascii="Arial" w:hAnsi="Arial" w:cs="Arial"/>
          <w:color w:val="1C1D1E"/>
        </w:rPr>
        <w:t xml:space="preserve"> parameters overestimate the metabolic consequences of higher temperatures on sub-yearling Chinook </w:t>
      </w:r>
      <w:r w:rsidR="00213FE5">
        <w:rPr>
          <w:rFonts w:ascii="Arial" w:hAnsi="Arial" w:cs="Arial"/>
          <w:color w:val="1C1D1E"/>
        </w:rPr>
        <w:t>S</w:t>
      </w:r>
      <w:r>
        <w:rPr>
          <w:rFonts w:ascii="Arial" w:hAnsi="Arial" w:cs="Arial"/>
          <w:color w:val="1C1D1E"/>
        </w:rPr>
        <w:t>almon, so recent studies have employed modified temperature</w:t>
      </w:r>
      <w:r>
        <w:rPr>
          <w:rFonts w:ascii="Cambria Math" w:hAnsi="Cambria Math" w:cs="Cambria Math"/>
          <w:color w:val="1C1D1E"/>
        </w:rPr>
        <w:t>‐</w:t>
      </w:r>
      <w:r>
        <w:rPr>
          <w:rFonts w:ascii="Arial" w:hAnsi="Arial" w:cs="Arial"/>
          <w:color w:val="1C1D1E"/>
        </w:rPr>
        <w:t xml:space="preserve">dependent consumption parameters for both species when simulation temperatures were &gt;18°C to minimize parameter error </w:t>
      </w:r>
      <w:r w:rsidR="00F77E9D" w:rsidRPr="00F77E9D">
        <w:rPr>
          <w:rFonts w:ascii="Arial" w:hAnsi="Arial" w:cs="Arial"/>
          <w:noProof/>
          <w:color w:val="1C1D1E"/>
        </w:rPr>
        <w:t>(Davis et al. 2019)</w:t>
      </w:r>
      <w:r>
        <w:rPr>
          <w:rFonts w:ascii="Arial" w:hAnsi="Arial" w:cs="Arial"/>
          <w:color w:val="1C1D1E"/>
        </w:rPr>
        <w:t>.</w:t>
      </w:r>
      <w:r w:rsidR="00E85800">
        <w:rPr>
          <w:rFonts w:ascii="Arial" w:hAnsi="Arial" w:cs="Arial"/>
          <w:color w:val="1C1D1E"/>
        </w:rPr>
        <w:t xml:space="preserve"> </w:t>
      </w:r>
      <w:r>
        <w:rPr>
          <w:rFonts w:ascii="Arial" w:hAnsi="Arial" w:cs="Arial"/>
          <w:color w:val="1C1D1E"/>
        </w:rPr>
        <w:t xml:space="preserve">However, none of the daily water temperature inputs in our simulations were &gt;18°C, thus the </w:t>
      </w:r>
      <w:r>
        <w:rPr>
          <w:rFonts w:ascii="Arial" w:hAnsi="Arial" w:cs="Arial"/>
          <w:noProof/>
          <w:color w:val="1C1D1E"/>
        </w:rPr>
        <w:t>Stewart and Ibarra (1991)</w:t>
      </w:r>
      <w:r>
        <w:rPr>
          <w:rFonts w:ascii="Arial" w:hAnsi="Arial" w:cs="Arial"/>
          <w:color w:val="1C1D1E"/>
        </w:rPr>
        <w:t xml:space="preserve"> parameters were employed for all simulations.</w:t>
      </w:r>
      <w:r w:rsidR="00E85800">
        <w:rPr>
          <w:rFonts w:ascii="Arial" w:hAnsi="Arial" w:cs="Arial"/>
          <w:color w:val="1C1D1E"/>
        </w:rPr>
        <w:t xml:space="preserve"> </w:t>
      </w:r>
      <w:r>
        <w:rPr>
          <w:rFonts w:ascii="Arial" w:hAnsi="Arial" w:cs="Arial"/>
          <w:color w:val="1C1D1E"/>
        </w:rPr>
        <w:t xml:space="preserve">Previous efforts with bioenergetics modeling with Alaskan juvenile Chinook </w:t>
      </w:r>
      <w:r w:rsidR="00213FE5">
        <w:rPr>
          <w:rFonts w:ascii="Arial" w:hAnsi="Arial" w:cs="Arial"/>
          <w:color w:val="1C1D1E"/>
        </w:rPr>
        <w:t>S</w:t>
      </w:r>
      <w:r>
        <w:rPr>
          <w:rFonts w:ascii="Arial" w:hAnsi="Arial" w:cs="Arial"/>
          <w:color w:val="1C1D1E"/>
        </w:rPr>
        <w:t xml:space="preserve">almon found the Stewart and Ibarra (1991) parameters better suited to describe growth than the Plumb and Moffit (2015) parameters </w:t>
      </w:r>
      <w:r w:rsidR="00F77E9D" w:rsidRPr="00F77E9D">
        <w:rPr>
          <w:rFonts w:ascii="Arial" w:hAnsi="Arial" w:cs="Arial"/>
          <w:noProof/>
          <w:color w:val="1C1D1E"/>
        </w:rPr>
        <w:t>(Falke et al. 2019)</w:t>
      </w:r>
      <w:r>
        <w:rPr>
          <w:rFonts w:ascii="Arial" w:hAnsi="Arial" w:cs="Arial"/>
          <w:color w:val="1C1D1E"/>
        </w:rPr>
        <w:t>.</w:t>
      </w:r>
      <w:r w:rsidR="00E85800">
        <w:rPr>
          <w:rFonts w:ascii="Arial" w:hAnsi="Arial" w:cs="Arial"/>
          <w:color w:val="1C1D1E"/>
        </w:rPr>
        <w:t xml:space="preserve"> </w:t>
      </w:r>
      <w:r>
        <w:rPr>
          <w:rFonts w:ascii="Arial" w:hAnsi="Arial" w:cs="Arial"/>
          <w:color w:val="1C1D1E"/>
        </w:rPr>
        <w:t xml:space="preserve">We verified that our response variable, simulated mean weight </w:t>
      </w:r>
      <w:r w:rsidR="00390C97">
        <w:rPr>
          <w:rFonts w:ascii="Arial" w:hAnsi="Arial" w:cs="Arial"/>
          <w:color w:val="1C1D1E"/>
        </w:rPr>
        <w:t>on</w:t>
      </w:r>
      <w:r>
        <w:rPr>
          <w:rFonts w:ascii="Arial" w:hAnsi="Arial" w:cs="Arial"/>
          <w:color w:val="1C1D1E"/>
        </w:rPr>
        <w:t xml:space="preserve"> August 6</w:t>
      </w:r>
      <w:r w:rsidRPr="00133707">
        <w:rPr>
          <w:rFonts w:ascii="Arial" w:hAnsi="Arial" w:cs="Arial"/>
          <w:color w:val="1C1D1E"/>
          <w:vertAlign w:val="superscript"/>
        </w:rPr>
        <w:t>th</w:t>
      </w:r>
      <w:r>
        <w:rPr>
          <w:rFonts w:ascii="Arial" w:hAnsi="Arial" w:cs="Arial"/>
          <w:color w:val="1C1D1E"/>
        </w:rPr>
        <w:t xml:space="preserve">, corresponded with observed or linearly interpolated values (Simulated Mean Weight = 0.39 + 0.97(Observed Mean Weight), </w:t>
      </w:r>
      <w:r w:rsidRPr="00FA0633">
        <w:rPr>
          <w:rFonts w:ascii="Arial" w:hAnsi="Arial" w:cs="Arial"/>
          <w:i/>
          <w:iCs/>
          <w:color w:val="1C1D1E"/>
        </w:rPr>
        <w:t>r</w:t>
      </w:r>
      <w:r w:rsidRPr="00401832">
        <w:rPr>
          <w:rFonts w:ascii="Arial" w:hAnsi="Arial" w:cs="Arial"/>
          <w:color w:val="1C1D1E"/>
          <w:vertAlign w:val="superscript"/>
        </w:rPr>
        <w:t>2</w:t>
      </w:r>
      <w:r>
        <w:rPr>
          <w:rFonts w:ascii="Arial" w:hAnsi="Arial" w:cs="Arial"/>
          <w:color w:val="1C1D1E"/>
        </w:rPr>
        <w:t xml:space="preserve"> = 0.9)</w:t>
      </w:r>
      <w:r w:rsidR="00FC040C">
        <w:rPr>
          <w:rFonts w:ascii="Arial" w:hAnsi="Arial" w:cs="Arial"/>
          <w:color w:val="1C1D1E"/>
        </w:rPr>
        <w:t xml:space="preserve">, suggesting that our </w:t>
      </w:r>
      <w:r w:rsidR="00390C97">
        <w:rPr>
          <w:rFonts w:ascii="Arial" w:hAnsi="Arial" w:cs="Arial"/>
          <w:color w:val="1C1D1E"/>
        </w:rPr>
        <w:t>mode</w:t>
      </w:r>
      <w:r w:rsidR="00AB76B6">
        <w:rPr>
          <w:rFonts w:ascii="Arial" w:hAnsi="Arial" w:cs="Arial"/>
          <w:color w:val="1C1D1E"/>
        </w:rPr>
        <w:t>l was able to represent the growth patterns found in our empirical observations.</w:t>
      </w:r>
      <w:r w:rsidR="00E85800">
        <w:rPr>
          <w:rFonts w:ascii="Arial" w:hAnsi="Arial" w:cs="Arial"/>
          <w:color w:val="1C1D1E"/>
        </w:rPr>
        <w:t xml:space="preserve">  </w:t>
      </w:r>
    </w:p>
    <w:p w14:paraId="69CAF7E2" w14:textId="47C35DB8" w:rsidR="00590880" w:rsidRPr="00590880" w:rsidRDefault="00590880" w:rsidP="00590880">
      <w:pPr>
        <w:spacing w:line="480" w:lineRule="auto"/>
        <w:ind w:firstLine="720"/>
        <w:contextualSpacing/>
        <w:rPr>
          <w:rFonts w:ascii="Arial" w:hAnsi="Arial" w:cs="Arial"/>
          <w:color w:val="000000" w:themeColor="text1"/>
        </w:rPr>
      </w:pPr>
      <w:r w:rsidRPr="00590880">
        <w:rPr>
          <w:rFonts w:ascii="Arial" w:hAnsi="Arial" w:cs="Arial"/>
          <w:color w:val="000000" w:themeColor="text1"/>
        </w:rPr>
        <w:t xml:space="preserve">Bioenergetics model output is best suited for making relative comparisons rather than precise quantitative predictions </w:t>
      </w:r>
      <w:r w:rsidRPr="00590880">
        <w:rPr>
          <w:rFonts w:ascii="Arial" w:hAnsi="Arial" w:cs="Arial"/>
          <w:noProof/>
          <w:color w:val="000000" w:themeColor="text1"/>
        </w:rPr>
        <w:t>(Ney 1993)</w:t>
      </w:r>
      <w:r w:rsidR="002B6BA2">
        <w:rPr>
          <w:rFonts w:ascii="Arial" w:hAnsi="Arial" w:cs="Arial"/>
          <w:color w:val="000000" w:themeColor="text1"/>
        </w:rPr>
        <w:t>.</w:t>
      </w:r>
      <w:r w:rsidRPr="00590880">
        <w:rPr>
          <w:rFonts w:ascii="Arial" w:hAnsi="Arial" w:cs="Arial"/>
          <w:color w:val="000000" w:themeColor="text1"/>
        </w:rPr>
        <w:t xml:space="preserve"> </w:t>
      </w:r>
      <w:r w:rsidR="002B6BA2">
        <w:rPr>
          <w:rFonts w:ascii="Arial" w:hAnsi="Arial" w:cs="Arial"/>
          <w:color w:val="000000" w:themeColor="text1"/>
        </w:rPr>
        <w:t>T</w:t>
      </w:r>
      <w:r w:rsidRPr="00590880">
        <w:rPr>
          <w:rFonts w:ascii="Arial" w:hAnsi="Arial" w:cs="Arial"/>
          <w:color w:val="000000" w:themeColor="text1"/>
        </w:rPr>
        <w:t>o address the uncertainty of future conditions we used a suite of climate and feeding rate scenarios for simulation inputs.</w:t>
      </w:r>
    </w:p>
    <w:p w14:paraId="3619022D" w14:textId="32F700D2" w:rsidR="002E4F14" w:rsidRDefault="00A92421" w:rsidP="00590880">
      <w:pPr>
        <w:spacing w:line="480" w:lineRule="auto"/>
        <w:contextualSpacing/>
        <w:rPr>
          <w:rFonts w:ascii="Arial" w:hAnsi="Arial" w:cs="Arial"/>
          <w:color w:val="1C1D1E"/>
        </w:rPr>
      </w:pPr>
      <w:r w:rsidRPr="00590880">
        <w:rPr>
          <w:rFonts w:ascii="Arial" w:eastAsia="Arial" w:hAnsi="Arial" w:cs="Arial"/>
          <w:color w:val="000000" w:themeColor="text1"/>
        </w:rPr>
        <w:t>See supplementary information for further details on bioenergetics modeling</w:t>
      </w:r>
      <w:r w:rsidRPr="00A92421">
        <w:rPr>
          <w:rFonts w:ascii="Arial" w:eastAsia="Arial" w:hAnsi="Arial" w:cs="Arial"/>
          <w:color w:val="000000" w:themeColor="text1"/>
        </w:rPr>
        <w:t>.</w:t>
      </w:r>
    </w:p>
    <w:p w14:paraId="3A87E63C" w14:textId="77777777" w:rsidR="002B4A86" w:rsidRDefault="002B4A86" w:rsidP="002B4A86">
      <w:pPr>
        <w:spacing w:line="480" w:lineRule="auto"/>
        <w:contextualSpacing/>
        <w:rPr>
          <w:rFonts w:ascii="Arial" w:hAnsi="Arial" w:cs="Arial"/>
        </w:rPr>
      </w:pPr>
    </w:p>
    <w:p w14:paraId="7875581A" w14:textId="77777777" w:rsidR="002E4F14" w:rsidRPr="004679CB" w:rsidRDefault="002E4F14" w:rsidP="002757F7">
      <w:pPr>
        <w:spacing w:line="480" w:lineRule="auto"/>
        <w:contextualSpacing/>
        <w:rPr>
          <w:rFonts w:ascii="Arial" w:hAnsi="Arial" w:cs="Arial"/>
          <w:b/>
          <w:bCs/>
        </w:rPr>
      </w:pPr>
      <w:r w:rsidRPr="004679CB">
        <w:rPr>
          <w:rFonts w:ascii="Arial" w:hAnsi="Arial" w:cs="Arial"/>
          <w:b/>
          <w:bCs/>
        </w:rPr>
        <w:t>Results</w:t>
      </w:r>
    </w:p>
    <w:p w14:paraId="48C1E2E4" w14:textId="419951C3" w:rsidR="002E4F14" w:rsidRPr="002365FA" w:rsidRDefault="002E4F14" w:rsidP="002757F7">
      <w:pPr>
        <w:pStyle w:val="Heading1"/>
        <w:spacing w:line="480" w:lineRule="auto"/>
        <w:rPr>
          <w:rFonts w:ascii="Arial" w:hAnsi="Arial" w:cs="Arial"/>
          <w:b/>
          <w:bCs/>
          <w:color w:val="000000" w:themeColor="text1"/>
          <w:sz w:val="24"/>
          <w:szCs w:val="24"/>
        </w:rPr>
      </w:pPr>
      <w:bookmarkStart w:id="13" w:name="_Toc33712824"/>
      <w:r w:rsidRPr="002365FA">
        <w:rPr>
          <w:rFonts w:ascii="Arial" w:hAnsi="Arial" w:cs="Arial"/>
          <w:b/>
          <w:bCs/>
          <w:color w:val="000000" w:themeColor="text1"/>
          <w:sz w:val="24"/>
          <w:szCs w:val="24"/>
        </w:rPr>
        <w:lastRenderedPageBreak/>
        <w:t>Fish Capture</w:t>
      </w:r>
      <w:bookmarkEnd w:id="13"/>
    </w:p>
    <w:p w14:paraId="512A31FF" w14:textId="0CEF6EB2" w:rsidR="002E4F14" w:rsidRDefault="002E4F14" w:rsidP="002757F7">
      <w:pPr>
        <w:spacing w:line="480" w:lineRule="auto"/>
        <w:contextualSpacing/>
        <w:rPr>
          <w:rFonts w:ascii="Arial" w:hAnsi="Arial" w:cs="Arial"/>
          <w:color w:val="000000" w:themeColor="text1"/>
        </w:rPr>
      </w:pPr>
      <w:r w:rsidRPr="0056734D">
        <w:rPr>
          <w:rFonts w:ascii="Arial" w:hAnsi="Arial" w:cs="Arial"/>
          <w:color w:val="000000"/>
        </w:rPr>
        <w:tab/>
      </w:r>
      <w:r>
        <w:rPr>
          <w:rFonts w:ascii="Arial" w:hAnsi="Arial" w:cs="Arial"/>
          <w:color w:val="000000" w:themeColor="text1"/>
        </w:rPr>
        <w:t>Age</w:t>
      </w:r>
      <w:r w:rsidR="00C65958">
        <w:rPr>
          <w:rFonts w:ascii="Arial" w:hAnsi="Arial" w:cs="Arial"/>
          <w:color w:val="000000" w:themeColor="text1"/>
        </w:rPr>
        <w:t>-</w:t>
      </w:r>
      <w:r>
        <w:rPr>
          <w:rFonts w:ascii="Arial" w:hAnsi="Arial" w:cs="Arial"/>
          <w:color w:val="000000" w:themeColor="text1"/>
        </w:rPr>
        <w:t xml:space="preserve">0 Chinook </w:t>
      </w:r>
      <w:r w:rsidR="00213FE5">
        <w:rPr>
          <w:rFonts w:ascii="Arial" w:hAnsi="Arial" w:cs="Arial"/>
          <w:color w:val="000000" w:themeColor="text1"/>
        </w:rPr>
        <w:t>S</w:t>
      </w:r>
      <w:r>
        <w:rPr>
          <w:rFonts w:ascii="Arial" w:hAnsi="Arial" w:cs="Arial"/>
          <w:color w:val="000000" w:themeColor="text1"/>
        </w:rPr>
        <w:t xml:space="preserve">almon and </w:t>
      </w:r>
      <w:r w:rsidR="00F52A9B">
        <w:rPr>
          <w:rFonts w:ascii="Arial" w:hAnsi="Arial" w:cs="Arial"/>
          <w:color w:val="000000" w:themeColor="text1"/>
        </w:rPr>
        <w:t>age-</w:t>
      </w:r>
      <w:r>
        <w:rPr>
          <w:rFonts w:ascii="Arial" w:hAnsi="Arial" w:cs="Arial"/>
          <w:color w:val="000000" w:themeColor="text1"/>
        </w:rPr>
        <w:t xml:space="preserve">0 </w:t>
      </w:r>
      <w:r w:rsidR="0002528F">
        <w:rPr>
          <w:rFonts w:ascii="Arial" w:hAnsi="Arial" w:cs="Arial"/>
          <w:color w:val="000000" w:themeColor="text1"/>
        </w:rPr>
        <w:t>and</w:t>
      </w:r>
      <w:r>
        <w:rPr>
          <w:rFonts w:ascii="Arial" w:hAnsi="Arial" w:cs="Arial"/>
          <w:color w:val="000000" w:themeColor="text1"/>
        </w:rPr>
        <w:t xml:space="preserve"> </w:t>
      </w:r>
      <w:r w:rsidR="00C65958">
        <w:rPr>
          <w:rFonts w:ascii="Arial" w:hAnsi="Arial" w:cs="Arial"/>
          <w:color w:val="000000" w:themeColor="text1"/>
        </w:rPr>
        <w:t>age-</w:t>
      </w:r>
      <w:r>
        <w:rPr>
          <w:rFonts w:ascii="Arial" w:hAnsi="Arial" w:cs="Arial"/>
          <w:color w:val="000000" w:themeColor="text1"/>
        </w:rPr>
        <w:t xml:space="preserve">1 </w:t>
      </w:r>
      <w:r w:rsidR="00213FE5">
        <w:rPr>
          <w:rFonts w:ascii="Arial" w:hAnsi="Arial" w:cs="Arial"/>
          <w:color w:val="000000" w:themeColor="text1"/>
        </w:rPr>
        <w:t>C</w:t>
      </w:r>
      <w:r>
        <w:rPr>
          <w:rFonts w:ascii="Arial" w:hAnsi="Arial" w:cs="Arial"/>
          <w:color w:val="000000" w:themeColor="text1"/>
        </w:rPr>
        <w:t xml:space="preserve">oho </w:t>
      </w:r>
      <w:r w:rsidR="00213FE5">
        <w:rPr>
          <w:rFonts w:ascii="Arial" w:hAnsi="Arial" w:cs="Arial"/>
          <w:color w:val="000000" w:themeColor="text1"/>
        </w:rPr>
        <w:t>S</w:t>
      </w:r>
      <w:r>
        <w:rPr>
          <w:rFonts w:ascii="Arial" w:hAnsi="Arial" w:cs="Arial"/>
          <w:color w:val="000000" w:themeColor="text1"/>
        </w:rPr>
        <w:t>almon were captured throughout the three study tributaries and main stem of the Kenai River (Table 3).</w:t>
      </w:r>
      <w:r w:rsidR="00E85800">
        <w:rPr>
          <w:rFonts w:ascii="Arial" w:hAnsi="Arial" w:cs="Arial"/>
          <w:color w:val="000000" w:themeColor="text1"/>
        </w:rPr>
        <w:t xml:space="preserve"> </w:t>
      </w:r>
      <w:r>
        <w:rPr>
          <w:rFonts w:ascii="Arial" w:hAnsi="Arial" w:cs="Arial"/>
          <w:color w:val="000000" w:themeColor="text1"/>
        </w:rPr>
        <w:t xml:space="preserve">Juvenile Chinook </w:t>
      </w:r>
      <w:r w:rsidR="00213FE5">
        <w:rPr>
          <w:rFonts w:ascii="Arial" w:hAnsi="Arial" w:cs="Arial"/>
          <w:color w:val="000000" w:themeColor="text1"/>
        </w:rPr>
        <w:t>S</w:t>
      </w:r>
      <w:r>
        <w:rPr>
          <w:rFonts w:ascii="Arial" w:hAnsi="Arial" w:cs="Arial"/>
          <w:color w:val="000000" w:themeColor="text1"/>
        </w:rPr>
        <w:t xml:space="preserve">almon were relatively sparse compared to juvenile </w:t>
      </w:r>
      <w:r w:rsidR="00213FE5">
        <w:rPr>
          <w:rFonts w:ascii="Arial" w:hAnsi="Arial" w:cs="Arial"/>
          <w:color w:val="000000" w:themeColor="text1"/>
        </w:rPr>
        <w:t>C</w:t>
      </w:r>
      <w:r>
        <w:rPr>
          <w:rFonts w:ascii="Arial" w:hAnsi="Arial" w:cs="Arial"/>
          <w:color w:val="000000" w:themeColor="text1"/>
        </w:rPr>
        <w:t xml:space="preserve">oho </w:t>
      </w:r>
      <w:r w:rsidR="00213FE5">
        <w:rPr>
          <w:rFonts w:ascii="Arial" w:hAnsi="Arial" w:cs="Arial"/>
          <w:color w:val="000000" w:themeColor="text1"/>
        </w:rPr>
        <w:t>S</w:t>
      </w:r>
      <w:r>
        <w:rPr>
          <w:rFonts w:ascii="Arial" w:hAnsi="Arial" w:cs="Arial"/>
          <w:color w:val="000000" w:themeColor="text1"/>
        </w:rPr>
        <w:t xml:space="preserve">almon in all three tributaries, </w:t>
      </w:r>
      <w:r w:rsidR="00C65958">
        <w:rPr>
          <w:rFonts w:ascii="Arial" w:hAnsi="Arial" w:cs="Arial"/>
          <w:color w:val="000000" w:themeColor="text1"/>
        </w:rPr>
        <w:t>whereas in the Kenai River main stem Chinook</w:t>
      </w:r>
      <w:r w:rsidR="00213FE5">
        <w:rPr>
          <w:rFonts w:ascii="Arial" w:hAnsi="Arial" w:cs="Arial"/>
          <w:color w:val="000000" w:themeColor="text1"/>
        </w:rPr>
        <w:t xml:space="preserve"> Salmon</w:t>
      </w:r>
      <w:r w:rsidR="00C65958">
        <w:rPr>
          <w:rFonts w:ascii="Arial" w:hAnsi="Arial" w:cs="Arial"/>
          <w:color w:val="000000" w:themeColor="text1"/>
        </w:rPr>
        <w:t xml:space="preserve"> were more commonly captured </w:t>
      </w:r>
      <w:r>
        <w:rPr>
          <w:rFonts w:ascii="Arial" w:hAnsi="Arial" w:cs="Arial"/>
          <w:color w:val="000000" w:themeColor="text1"/>
        </w:rPr>
        <w:t>(Supplementary information Table S2</w:t>
      </w:r>
      <w:del w:id="14" w:author="Latysh, Natalie" w:date="2022-07-12T09:46:00Z">
        <w:r w:rsidDel="00E766E3">
          <w:rPr>
            <w:rFonts w:ascii="Arial" w:hAnsi="Arial" w:cs="Arial"/>
            <w:color w:val="000000" w:themeColor="text1"/>
          </w:rPr>
          <w:delText>.</w:delText>
        </w:r>
      </w:del>
      <w:r>
        <w:rPr>
          <w:rFonts w:ascii="Arial" w:hAnsi="Arial" w:cs="Arial"/>
          <w:color w:val="000000" w:themeColor="text1"/>
        </w:rPr>
        <w:t>)</w:t>
      </w:r>
      <w:ins w:id="15" w:author="Latysh, Natalie" w:date="2022-07-12T09:47:00Z">
        <w:r w:rsidR="00E766E3">
          <w:rPr>
            <w:rFonts w:ascii="Arial" w:hAnsi="Arial" w:cs="Arial"/>
            <w:color w:val="000000" w:themeColor="text1"/>
          </w:rPr>
          <w:t>.</w:t>
        </w:r>
      </w:ins>
    </w:p>
    <w:p w14:paraId="5ACCF66D" w14:textId="77777777" w:rsidR="002E4F14" w:rsidRPr="0056734D" w:rsidRDefault="002E4F14" w:rsidP="002757F7">
      <w:pPr>
        <w:spacing w:line="480" w:lineRule="auto"/>
        <w:contextualSpacing/>
        <w:rPr>
          <w:rFonts w:ascii="Arial" w:hAnsi="Arial" w:cs="Arial"/>
          <w:color w:val="000000"/>
        </w:rPr>
      </w:pPr>
    </w:p>
    <w:p w14:paraId="041697EE" w14:textId="778B92B0" w:rsidR="002E4F14" w:rsidRPr="002365FA" w:rsidRDefault="002E4F14" w:rsidP="002757F7">
      <w:pPr>
        <w:pStyle w:val="Heading1"/>
        <w:spacing w:line="480" w:lineRule="auto"/>
        <w:rPr>
          <w:rFonts w:ascii="Arial" w:hAnsi="Arial" w:cs="Arial"/>
          <w:b/>
          <w:bCs/>
          <w:color w:val="000000" w:themeColor="text1"/>
          <w:sz w:val="24"/>
          <w:szCs w:val="24"/>
        </w:rPr>
      </w:pPr>
      <w:bookmarkStart w:id="16" w:name="_Toc33712825"/>
      <w:r w:rsidRPr="002365FA">
        <w:rPr>
          <w:rFonts w:ascii="Arial" w:hAnsi="Arial" w:cs="Arial"/>
          <w:b/>
          <w:bCs/>
          <w:color w:val="000000" w:themeColor="text1"/>
          <w:sz w:val="24"/>
          <w:szCs w:val="24"/>
        </w:rPr>
        <w:t>Water Temperature</w:t>
      </w:r>
      <w:bookmarkEnd w:id="16"/>
    </w:p>
    <w:p w14:paraId="2C9FE0D2" w14:textId="50DE5F6A" w:rsidR="005749AA" w:rsidRDefault="005749AA" w:rsidP="005749AA">
      <w:pPr>
        <w:spacing w:line="480" w:lineRule="auto"/>
        <w:ind w:firstLine="720"/>
        <w:contextualSpacing/>
        <w:rPr>
          <w:rFonts w:ascii="Arial" w:hAnsi="Arial" w:cs="Arial"/>
        </w:rPr>
      </w:pPr>
      <w:r>
        <w:rPr>
          <w:rFonts w:ascii="Arial" w:hAnsi="Arial" w:cs="Arial"/>
        </w:rPr>
        <w:t>Observed water temperatures ranged from 5.3</w:t>
      </w:r>
      <w:r>
        <w:rPr>
          <w:rFonts w:ascii="Arial" w:hAnsi="Arial" w:cs="Arial"/>
          <w:color w:val="1C1D1E"/>
        </w:rPr>
        <w:t>°C</w:t>
      </w:r>
      <w:r>
        <w:rPr>
          <w:rFonts w:ascii="Arial" w:hAnsi="Arial" w:cs="Arial"/>
        </w:rPr>
        <w:t xml:space="preserve"> </w:t>
      </w:r>
      <w:r w:rsidR="00857EE4">
        <w:rPr>
          <w:rFonts w:ascii="Arial" w:hAnsi="Arial" w:cs="Arial"/>
        </w:rPr>
        <w:t>to</w:t>
      </w:r>
      <w:r>
        <w:rPr>
          <w:rFonts w:ascii="Arial" w:hAnsi="Arial" w:cs="Arial"/>
        </w:rPr>
        <w:t xml:space="preserve"> 19.6</w:t>
      </w:r>
      <w:r>
        <w:rPr>
          <w:rFonts w:ascii="Arial" w:hAnsi="Arial" w:cs="Arial"/>
          <w:color w:val="1C1D1E"/>
        </w:rPr>
        <w:t>°C</w:t>
      </w:r>
      <w:r>
        <w:rPr>
          <w:rFonts w:ascii="Arial" w:hAnsi="Arial" w:cs="Arial"/>
        </w:rPr>
        <w:t xml:space="preserve"> with a mean </w:t>
      </w:r>
      <w:r w:rsidRPr="000052E3">
        <w:rPr>
          <w:rFonts w:ascii="Arial" w:hAnsi="Arial" w:cs="Arial"/>
        </w:rPr>
        <w:t>±</w:t>
      </w:r>
      <w:r>
        <w:rPr>
          <w:rFonts w:ascii="Arial" w:hAnsi="Arial" w:cs="Arial"/>
        </w:rPr>
        <w:t xml:space="preserve"> SD of 12.3</w:t>
      </w:r>
      <w:r>
        <w:rPr>
          <w:rFonts w:ascii="Arial" w:hAnsi="Arial" w:cs="Arial"/>
          <w:color w:val="1C1D1E"/>
        </w:rPr>
        <w:t>°C</w:t>
      </w:r>
      <w:r>
        <w:rPr>
          <w:rFonts w:ascii="Arial" w:hAnsi="Arial" w:cs="Arial"/>
        </w:rPr>
        <w:t xml:space="preserve"> </w:t>
      </w:r>
      <w:r w:rsidRPr="000052E3">
        <w:rPr>
          <w:rFonts w:ascii="Arial" w:hAnsi="Arial" w:cs="Arial"/>
        </w:rPr>
        <w:t>±</w:t>
      </w:r>
      <w:r>
        <w:rPr>
          <w:rFonts w:ascii="Arial" w:hAnsi="Arial" w:cs="Arial"/>
        </w:rPr>
        <w:t xml:space="preserve"> 2.2</w:t>
      </w:r>
      <w:r>
        <w:rPr>
          <w:rFonts w:ascii="Arial" w:hAnsi="Arial" w:cs="Arial"/>
          <w:color w:val="1C1D1E"/>
        </w:rPr>
        <w:t>°C</w:t>
      </w:r>
      <w:r>
        <w:rPr>
          <w:rFonts w:ascii="Arial" w:hAnsi="Arial" w:cs="Arial"/>
        </w:rPr>
        <w:t xml:space="preserve"> during the set of days with data common to both years of field data (June 1 </w:t>
      </w:r>
      <w:r w:rsidR="00857EE4">
        <w:rPr>
          <w:rFonts w:ascii="Arial" w:hAnsi="Arial" w:cs="Arial"/>
        </w:rPr>
        <w:t>to</w:t>
      </w:r>
      <w:r>
        <w:rPr>
          <w:rFonts w:ascii="Arial" w:hAnsi="Arial" w:cs="Arial"/>
        </w:rPr>
        <w:t xml:space="preserve"> August 20</w:t>
      </w:r>
      <w:r w:rsidRPr="004A097D">
        <w:rPr>
          <w:rFonts w:ascii="Arial" w:hAnsi="Arial" w:cs="Arial"/>
        </w:rPr>
        <w:t xml:space="preserve">) (Figure </w:t>
      </w:r>
      <w:r>
        <w:rPr>
          <w:rFonts w:ascii="Arial" w:hAnsi="Arial" w:cs="Arial"/>
        </w:rPr>
        <w:t>3</w:t>
      </w:r>
      <w:r w:rsidRPr="004A097D">
        <w:rPr>
          <w:rFonts w:ascii="Arial" w:hAnsi="Arial" w:cs="Arial"/>
        </w:rPr>
        <w:t>).</w:t>
      </w:r>
      <w:r w:rsidR="00E85800">
        <w:rPr>
          <w:rFonts w:ascii="Arial" w:hAnsi="Arial" w:cs="Arial"/>
        </w:rPr>
        <w:t xml:space="preserve"> </w:t>
      </w:r>
      <w:r>
        <w:rPr>
          <w:rFonts w:ascii="Arial" w:hAnsi="Arial" w:cs="Arial"/>
        </w:rPr>
        <w:t>Overall, sites</w:t>
      </w:r>
      <w:r w:rsidR="00740E27">
        <w:rPr>
          <w:rFonts w:ascii="Arial" w:hAnsi="Arial" w:cs="Arial"/>
        </w:rPr>
        <w:t xml:space="preserve"> in the montane watershed</w:t>
      </w:r>
      <w:r>
        <w:rPr>
          <w:rFonts w:ascii="Arial" w:hAnsi="Arial" w:cs="Arial"/>
        </w:rPr>
        <w:t xml:space="preserve"> had the highest mean water temperature (13.3 </w:t>
      </w:r>
      <w:r w:rsidRPr="000052E3">
        <w:rPr>
          <w:rFonts w:ascii="Arial" w:hAnsi="Arial" w:cs="Arial"/>
        </w:rPr>
        <w:t>±</w:t>
      </w:r>
      <w:r>
        <w:rPr>
          <w:rFonts w:ascii="Arial" w:hAnsi="Arial" w:cs="Arial"/>
        </w:rPr>
        <w:t xml:space="preserve"> 2.4</w:t>
      </w:r>
      <w:r w:rsidRPr="00BF28EB">
        <w:rPr>
          <w:rFonts w:ascii="Arial" w:hAnsi="Arial" w:cs="Arial"/>
          <w:color w:val="1C1D1E"/>
        </w:rPr>
        <w:t>°C</w:t>
      </w:r>
      <w:r>
        <w:rPr>
          <w:rFonts w:ascii="Arial" w:hAnsi="Arial" w:cs="Arial"/>
        </w:rPr>
        <w:t xml:space="preserve">, mean </w:t>
      </w:r>
      <w:r w:rsidRPr="000052E3">
        <w:rPr>
          <w:rFonts w:ascii="Arial" w:hAnsi="Arial" w:cs="Arial"/>
        </w:rPr>
        <w:t>±</w:t>
      </w:r>
      <w:r>
        <w:rPr>
          <w:rFonts w:ascii="Arial" w:hAnsi="Arial" w:cs="Arial"/>
        </w:rPr>
        <w:t xml:space="preserve"> SD), followed by the lowland (12.6 </w:t>
      </w:r>
      <w:r w:rsidRPr="000052E3">
        <w:rPr>
          <w:rFonts w:ascii="Arial" w:hAnsi="Arial" w:cs="Arial"/>
        </w:rPr>
        <w:t>±</w:t>
      </w:r>
      <w:r>
        <w:rPr>
          <w:rFonts w:ascii="Arial" w:hAnsi="Arial" w:cs="Arial"/>
        </w:rPr>
        <w:t xml:space="preserve"> 1.7</w:t>
      </w:r>
      <w:r w:rsidRPr="00BF28EB">
        <w:rPr>
          <w:rFonts w:ascii="Arial" w:hAnsi="Arial" w:cs="Arial"/>
          <w:color w:val="1C1D1E"/>
        </w:rPr>
        <w:t>°C</w:t>
      </w:r>
      <w:r>
        <w:rPr>
          <w:rFonts w:ascii="Arial" w:hAnsi="Arial" w:cs="Arial"/>
        </w:rPr>
        <w:t xml:space="preserve">, mean </w:t>
      </w:r>
      <w:r w:rsidRPr="000052E3">
        <w:rPr>
          <w:rFonts w:ascii="Arial" w:hAnsi="Arial" w:cs="Arial"/>
        </w:rPr>
        <w:t>±</w:t>
      </w:r>
      <w:r>
        <w:rPr>
          <w:rFonts w:ascii="Arial" w:hAnsi="Arial" w:cs="Arial"/>
        </w:rPr>
        <w:t xml:space="preserve"> SD), glacial (11.8 </w:t>
      </w:r>
      <w:r w:rsidRPr="000052E3">
        <w:rPr>
          <w:rFonts w:ascii="Arial" w:hAnsi="Arial" w:cs="Arial"/>
        </w:rPr>
        <w:t>±</w:t>
      </w:r>
      <w:r>
        <w:rPr>
          <w:rFonts w:ascii="Arial" w:hAnsi="Arial" w:cs="Arial"/>
        </w:rPr>
        <w:t xml:space="preserve"> 1.6</w:t>
      </w:r>
      <w:r w:rsidRPr="00BF28EB">
        <w:rPr>
          <w:rFonts w:ascii="Arial" w:hAnsi="Arial" w:cs="Arial"/>
          <w:color w:val="1C1D1E"/>
        </w:rPr>
        <w:t>°C</w:t>
      </w:r>
      <w:r>
        <w:rPr>
          <w:rFonts w:ascii="Arial" w:hAnsi="Arial" w:cs="Arial"/>
        </w:rPr>
        <w:t xml:space="preserve">, mean </w:t>
      </w:r>
      <w:r w:rsidRPr="000052E3">
        <w:rPr>
          <w:rFonts w:ascii="Arial" w:hAnsi="Arial" w:cs="Arial"/>
        </w:rPr>
        <w:t>±</w:t>
      </w:r>
      <w:r>
        <w:rPr>
          <w:rFonts w:ascii="Arial" w:hAnsi="Arial" w:cs="Arial"/>
        </w:rPr>
        <w:t xml:space="preserve"> SD), and mainstem (11.1 </w:t>
      </w:r>
      <w:r w:rsidRPr="000052E3">
        <w:rPr>
          <w:rFonts w:ascii="Arial" w:hAnsi="Arial" w:cs="Arial"/>
        </w:rPr>
        <w:t>±</w:t>
      </w:r>
      <w:r>
        <w:rPr>
          <w:rFonts w:ascii="Arial" w:hAnsi="Arial" w:cs="Arial"/>
        </w:rPr>
        <w:t xml:space="preserve"> 2.4</w:t>
      </w:r>
      <w:r w:rsidRPr="00BF28EB">
        <w:rPr>
          <w:rFonts w:ascii="Arial" w:hAnsi="Arial" w:cs="Arial"/>
          <w:color w:val="1C1D1E"/>
        </w:rPr>
        <w:t>°C</w:t>
      </w:r>
      <w:r>
        <w:rPr>
          <w:rFonts w:ascii="Arial" w:hAnsi="Arial" w:cs="Arial"/>
        </w:rPr>
        <w:t xml:space="preserve">, mean </w:t>
      </w:r>
      <w:r w:rsidRPr="000052E3">
        <w:rPr>
          <w:rFonts w:ascii="Arial" w:hAnsi="Arial" w:cs="Arial"/>
        </w:rPr>
        <w:t>±</w:t>
      </w:r>
      <w:r>
        <w:rPr>
          <w:rFonts w:ascii="Arial" w:hAnsi="Arial" w:cs="Arial"/>
        </w:rPr>
        <w:t xml:space="preserve"> SD) drainages.</w:t>
      </w:r>
      <w:r w:rsidR="00E85800">
        <w:rPr>
          <w:rFonts w:ascii="Arial" w:hAnsi="Arial" w:cs="Arial"/>
        </w:rPr>
        <w:t xml:space="preserve"> </w:t>
      </w:r>
      <w:r>
        <w:rPr>
          <w:rFonts w:ascii="Arial" w:hAnsi="Arial" w:cs="Arial"/>
        </w:rPr>
        <w:t>Instantaneous temperature exceeded 15</w:t>
      </w:r>
      <w:r>
        <w:rPr>
          <w:rFonts w:ascii="Arial" w:hAnsi="Arial" w:cs="Arial"/>
          <w:color w:val="1C1D1E"/>
        </w:rPr>
        <w:t xml:space="preserve">°C at all sites at least once, though daily mean </w:t>
      </w:r>
      <w:r w:rsidR="00F52A9B">
        <w:rPr>
          <w:rFonts w:ascii="Arial" w:hAnsi="Arial" w:cs="Arial"/>
          <w:color w:val="1C1D1E"/>
        </w:rPr>
        <w:t xml:space="preserve">values </w:t>
      </w:r>
      <w:r>
        <w:rPr>
          <w:rFonts w:ascii="Arial" w:hAnsi="Arial" w:cs="Arial"/>
          <w:color w:val="1C1D1E"/>
        </w:rPr>
        <w:t xml:space="preserve">exceeded </w:t>
      </w:r>
      <w:r>
        <w:rPr>
          <w:rFonts w:ascii="Arial" w:hAnsi="Arial" w:cs="Arial"/>
        </w:rPr>
        <w:t>15</w:t>
      </w:r>
      <w:r>
        <w:rPr>
          <w:rFonts w:ascii="Arial" w:hAnsi="Arial" w:cs="Arial"/>
          <w:color w:val="1C1D1E"/>
        </w:rPr>
        <w:t xml:space="preserve">°C only at the middle and upper montane </w:t>
      </w:r>
      <w:r w:rsidRPr="00D83E65">
        <w:rPr>
          <w:rFonts w:ascii="Arial" w:hAnsi="Arial" w:cs="Arial"/>
          <w:color w:val="1C1D1E"/>
        </w:rPr>
        <w:t>sites</w:t>
      </w:r>
      <w:r w:rsidRPr="00D83E65">
        <w:rPr>
          <w:rFonts w:ascii="Arial" w:hAnsi="Arial" w:cs="Arial"/>
          <w:color w:val="000000" w:themeColor="text1"/>
        </w:rPr>
        <w:t>.</w:t>
      </w:r>
      <w:r w:rsidR="00D7239A" w:rsidRPr="00D83E65">
        <w:rPr>
          <w:rFonts w:ascii="Arial" w:hAnsi="Arial" w:cs="Arial"/>
          <w:color w:val="000000" w:themeColor="text1"/>
        </w:rPr>
        <w:t xml:space="preserve"> </w:t>
      </w:r>
      <w:r w:rsidRPr="00D83E65">
        <w:rPr>
          <w:rFonts w:ascii="Arial" w:hAnsi="Arial" w:cs="Arial"/>
          <w:color w:val="000000" w:themeColor="text1"/>
        </w:rPr>
        <w:t>Mean water temperatures across all sites were not consistently higher or lower in 2015 than in 2016</w:t>
      </w:r>
      <w:r w:rsidR="00D83E65">
        <w:rPr>
          <w:rFonts w:ascii="Arial" w:hAnsi="Arial" w:cs="Arial"/>
          <w:color w:val="000000" w:themeColor="text1"/>
        </w:rPr>
        <w:t xml:space="preserve"> (Figure 3).</w:t>
      </w:r>
    </w:p>
    <w:p w14:paraId="0C80A3AC" w14:textId="77777777" w:rsidR="005749AA" w:rsidRDefault="005749AA" w:rsidP="005749AA">
      <w:pPr>
        <w:spacing w:line="480" w:lineRule="auto"/>
        <w:contextualSpacing/>
        <w:rPr>
          <w:rFonts w:ascii="Arial" w:hAnsi="Arial" w:cs="Arial"/>
          <w:color w:val="000000" w:themeColor="text1"/>
        </w:rPr>
      </w:pPr>
    </w:p>
    <w:p w14:paraId="3E13A69F" w14:textId="77777777" w:rsidR="005749AA" w:rsidRDefault="005749AA" w:rsidP="005749AA">
      <w:pPr>
        <w:spacing w:line="480" w:lineRule="auto"/>
        <w:contextualSpacing/>
        <w:rPr>
          <w:rFonts w:ascii="Arial" w:hAnsi="Arial" w:cs="Arial"/>
          <w:i/>
          <w:iCs/>
          <w:color w:val="000000" w:themeColor="text1"/>
        </w:rPr>
      </w:pPr>
      <w:r w:rsidRPr="0012630F">
        <w:rPr>
          <w:rFonts w:ascii="Arial" w:hAnsi="Arial" w:cs="Arial"/>
          <w:i/>
          <w:iCs/>
          <w:color w:val="000000" w:themeColor="text1"/>
        </w:rPr>
        <w:t>Observed Air-Water Sensitivities</w:t>
      </w:r>
    </w:p>
    <w:p w14:paraId="12EBF0E4" w14:textId="521053A3" w:rsidR="005749AA" w:rsidRPr="005B6D37" w:rsidRDefault="00216140" w:rsidP="005B6D37">
      <w:pPr>
        <w:spacing w:line="480" w:lineRule="auto"/>
        <w:ind w:firstLine="720"/>
        <w:contextualSpacing/>
        <w:rPr>
          <w:rFonts w:ascii="Arial" w:hAnsi="Arial" w:cs="Arial"/>
          <w:color w:val="FF0000"/>
        </w:rPr>
      </w:pPr>
      <w:r w:rsidRPr="005B6D37">
        <w:rPr>
          <w:rFonts w:ascii="Arial" w:hAnsi="Arial" w:cs="Arial"/>
          <w:color w:val="000000" w:themeColor="text1"/>
        </w:rPr>
        <w:t xml:space="preserve">Air-water temperature </w:t>
      </w:r>
      <w:r w:rsidR="005B6D37" w:rsidRPr="005B6D37">
        <w:rPr>
          <w:rFonts w:ascii="Arial" w:hAnsi="Arial" w:cs="Arial"/>
          <w:color w:val="000000" w:themeColor="text1"/>
        </w:rPr>
        <w:t>sensitivity</w:t>
      </w:r>
      <w:r w:rsidR="00C0201B">
        <w:rPr>
          <w:rFonts w:ascii="Arial" w:hAnsi="Arial" w:cs="Arial"/>
          <w:color w:val="000000" w:themeColor="text1"/>
        </w:rPr>
        <w:t xml:space="preserve"> (slope of air-water temperature relationship)</w:t>
      </w:r>
      <w:r w:rsidR="005B6D37" w:rsidRPr="005B6D37">
        <w:rPr>
          <w:rFonts w:ascii="Arial" w:hAnsi="Arial" w:cs="Arial"/>
          <w:color w:val="000000" w:themeColor="text1"/>
        </w:rPr>
        <w:t xml:space="preserve"> was highest in the lowland tributary and lowest in the glacial tributary and main stem, with the montane tributary exhibiting intermediate values. </w:t>
      </w:r>
      <w:r w:rsidR="005749AA" w:rsidRPr="005B6D37">
        <w:rPr>
          <w:rFonts w:ascii="Arial" w:hAnsi="Arial" w:cs="Arial"/>
          <w:color w:val="000000" w:themeColor="text1"/>
        </w:rPr>
        <w:t xml:space="preserve">Sites with higher </w:t>
      </w:r>
      <w:r w:rsidR="005749AA">
        <w:rPr>
          <w:rFonts w:ascii="Arial" w:hAnsi="Arial" w:cs="Arial"/>
          <w:color w:val="1C1D1E"/>
        </w:rPr>
        <w:t xml:space="preserve">air-water sensitivities generally </w:t>
      </w:r>
      <w:r w:rsidR="00011076">
        <w:rPr>
          <w:rFonts w:ascii="Arial" w:hAnsi="Arial" w:cs="Arial"/>
          <w:color w:val="1C1D1E"/>
        </w:rPr>
        <w:t>had higher correlations</w:t>
      </w:r>
      <w:r w:rsidR="005749AA">
        <w:rPr>
          <w:rFonts w:ascii="Arial" w:hAnsi="Arial" w:cs="Arial"/>
          <w:color w:val="1C1D1E"/>
        </w:rPr>
        <w:t xml:space="preserve"> (</w:t>
      </w:r>
      <w:r w:rsidR="005749AA" w:rsidRPr="00FA0633">
        <w:rPr>
          <w:rFonts w:ascii="Arial" w:hAnsi="Arial" w:cs="Arial"/>
          <w:i/>
          <w:iCs/>
        </w:rPr>
        <w:t>r</w:t>
      </w:r>
      <w:r w:rsidR="005749AA" w:rsidRPr="00AE0289">
        <w:rPr>
          <w:rFonts w:ascii="Arial" w:hAnsi="Arial" w:cs="Arial"/>
          <w:vertAlign w:val="superscript"/>
        </w:rPr>
        <w:t>2</w:t>
      </w:r>
      <w:r w:rsidR="005749AA">
        <w:rPr>
          <w:rFonts w:ascii="Arial" w:hAnsi="Arial" w:cs="Arial"/>
          <w:color w:val="1C1D1E"/>
        </w:rPr>
        <w:t xml:space="preserve"> values) between observed air and </w:t>
      </w:r>
      <w:r w:rsidR="005749AA">
        <w:rPr>
          <w:rFonts w:ascii="Arial" w:hAnsi="Arial" w:cs="Arial"/>
          <w:color w:val="1C1D1E"/>
        </w:rPr>
        <w:lastRenderedPageBreak/>
        <w:t>water temperature</w:t>
      </w:r>
      <w:r w:rsidR="005749AA">
        <w:rPr>
          <w:rFonts w:ascii="Arial" w:hAnsi="Arial" w:cs="Arial"/>
        </w:rPr>
        <w:t xml:space="preserve"> (</w:t>
      </w:r>
      <w:r w:rsidR="005749AA" w:rsidRPr="001A10F9">
        <w:rPr>
          <w:rFonts w:ascii="Arial" w:hAnsi="Arial" w:cs="Arial"/>
          <w:i/>
          <w:iCs/>
        </w:rPr>
        <w:t>n</w:t>
      </w:r>
      <w:r w:rsidR="005749AA">
        <w:rPr>
          <w:rFonts w:ascii="Arial" w:hAnsi="Arial" w:cs="Arial"/>
        </w:rPr>
        <w:t xml:space="preserve"> = </w:t>
      </w:r>
      <w:r w:rsidR="005749AA" w:rsidRPr="00612205">
        <w:rPr>
          <w:rFonts w:ascii="Arial" w:hAnsi="Arial" w:cs="Arial"/>
        </w:rPr>
        <w:t xml:space="preserve">10 sites, coefficient of determination = -0.08 + 0.83 x Sensitivity, </w:t>
      </w:r>
      <w:r w:rsidR="005749AA" w:rsidRPr="005E1FCE">
        <w:rPr>
          <w:rFonts w:ascii="Arial" w:hAnsi="Arial" w:cs="Arial"/>
          <w:i/>
          <w:iCs/>
        </w:rPr>
        <w:t>r</w:t>
      </w:r>
      <w:r w:rsidR="005749AA" w:rsidRPr="00612205">
        <w:rPr>
          <w:rFonts w:ascii="Arial" w:hAnsi="Arial" w:cs="Arial"/>
          <w:vertAlign w:val="superscript"/>
        </w:rPr>
        <w:t>2</w:t>
      </w:r>
      <w:r w:rsidR="005749AA" w:rsidRPr="00612205">
        <w:rPr>
          <w:rFonts w:ascii="Arial" w:hAnsi="Arial" w:cs="Arial"/>
        </w:rPr>
        <w:t xml:space="preserve"> = 0.</w:t>
      </w:r>
      <w:r w:rsidR="005749AA" w:rsidRPr="0098591E">
        <w:rPr>
          <w:rFonts w:ascii="Arial" w:hAnsi="Arial" w:cs="Arial"/>
        </w:rPr>
        <w:t xml:space="preserve">47, </w:t>
      </w:r>
      <w:r w:rsidR="00C87738" w:rsidRPr="0098591E">
        <w:rPr>
          <w:rFonts w:ascii="Arial" w:hAnsi="Arial" w:cs="Arial"/>
          <w:i/>
          <w:iCs/>
        </w:rPr>
        <w:t>P</w:t>
      </w:r>
      <w:r w:rsidR="005749AA" w:rsidRPr="0098591E">
        <w:rPr>
          <w:rFonts w:ascii="Arial" w:hAnsi="Arial" w:cs="Arial"/>
        </w:rPr>
        <w:t xml:space="preserve"> &lt; 0.05).</w:t>
      </w:r>
      <w:r w:rsidR="00D7239A" w:rsidRPr="0098591E">
        <w:rPr>
          <w:rFonts w:ascii="Arial" w:hAnsi="Arial" w:cs="Arial"/>
        </w:rPr>
        <w:t xml:space="preserve"> </w:t>
      </w:r>
      <w:r w:rsidR="005749AA" w:rsidRPr="0098591E">
        <w:rPr>
          <w:rFonts w:ascii="Arial" w:hAnsi="Arial" w:cs="Arial"/>
          <w:color w:val="1C1D1E"/>
        </w:rPr>
        <w:t>The glacial</w:t>
      </w:r>
      <w:r w:rsidR="005749AA">
        <w:rPr>
          <w:rFonts w:ascii="Arial" w:hAnsi="Arial" w:cs="Arial"/>
          <w:color w:val="1C1D1E"/>
        </w:rPr>
        <w:t xml:space="preserve"> watershed exhibited notably lower air-water </w:t>
      </w:r>
      <w:r w:rsidR="005749AA" w:rsidRPr="009A6819">
        <w:rPr>
          <w:rFonts w:ascii="Arial" w:hAnsi="Arial" w:cs="Arial"/>
          <w:color w:val="1C1D1E"/>
        </w:rPr>
        <w:t>sensitivity and correlation than</w:t>
      </w:r>
      <w:r w:rsidR="005749AA">
        <w:rPr>
          <w:rFonts w:ascii="Arial" w:hAnsi="Arial" w:cs="Arial"/>
          <w:color w:val="1C1D1E"/>
        </w:rPr>
        <w:t xml:space="preserve"> the other watersheds, which were generally higher </w:t>
      </w:r>
      <w:r w:rsidR="005749AA" w:rsidRPr="004A097D">
        <w:rPr>
          <w:rFonts w:ascii="Arial" w:hAnsi="Arial" w:cs="Arial"/>
          <w:color w:val="000000" w:themeColor="text1"/>
        </w:rPr>
        <w:t xml:space="preserve">(Figure </w:t>
      </w:r>
      <w:r w:rsidR="005749AA">
        <w:rPr>
          <w:rFonts w:ascii="Arial" w:hAnsi="Arial" w:cs="Arial"/>
          <w:color w:val="000000" w:themeColor="text1"/>
        </w:rPr>
        <w:t>4</w:t>
      </w:r>
      <w:r w:rsidR="005749AA" w:rsidRPr="004A097D">
        <w:rPr>
          <w:rFonts w:ascii="Arial" w:hAnsi="Arial" w:cs="Arial"/>
          <w:color w:val="000000" w:themeColor="text1"/>
        </w:rPr>
        <w:t>).</w:t>
      </w:r>
      <w:r w:rsidR="00D7239A">
        <w:rPr>
          <w:rFonts w:ascii="Arial" w:hAnsi="Arial" w:cs="Arial"/>
          <w:color w:val="000000" w:themeColor="text1"/>
        </w:rPr>
        <w:t xml:space="preserve"> </w:t>
      </w:r>
      <w:r w:rsidR="005749AA">
        <w:rPr>
          <w:rFonts w:ascii="Arial" w:hAnsi="Arial" w:cs="Arial"/>
        </w:rPr>
        <w:t xml:space="preserve">Sensitivity values ranged from 0.64 </w:t>
      </w:r>
      <w:r w:rsidR="002E6AE4">
        <w:rPr>
          <w:rFonts w:ascii="Arial" w:hAnsi="Arial" w:cs="Arial"/>
        </w:rPr>
        <w:t>to</w:t>
      </w:r>
      <w:r w:rsidR="005F7568">
        <w:rPr>
          <w:rFonts w:ascii="Arial" w:hAnsi="Arial" w:cs="Arial"/>
        </w:rPr>
        <w:t xml:space="preserve"> </w:t>
      </w:r>
      <w:r w:rsidR="005749AA">
        <w:rPr>
          <w:rFonts w:ascii="Arial" w:hAnsi="Arial" w:cs="Arial"/>
        </w:rPr>
        <w:t xml:space="preserve">0.74 </w:t>
      </w:r>
      <w:r w:rsidR="000909A5">
        <w:rPr>
          <w:rFonts w:ascii="Arial" w:hAnsi="Arial" w:cs="Arial"/>
        </w:rPr>
        <w:t>at sites</w:t>
      </w:r>
      <w:r w:rsidR="002E6AE4">
        <w:rPr>
          <w:rFonts w:ascii="Arial" w:hAnsi="Arial" w:cs="Arial"/>
        </w:rPr>
        <w:t xml:space="preserve"> in </w:t>
      </w:r>
      <w:r w:rsidR="005749AA">
        <w:rPr>
          <w:rFonts w:ascii="Arial" w:hAnsi="Arial" w:cs="Arial"/>
        </w:rPr>
        <w:t xml:space="preserve">the lowland watershed, 0.45 </w:t>
      </w:r>
      <w:r w:rsidR="002E6AE4">
        <w:rPr>
          <w:rFonts w:ascii="Arial" w:hAnsi="Arial" w:cs="Arial"/>
        </w:rPr>
        <w:t>to</w:t>
      </w:r>
      <w:r w:rsidR="005749AA">
        <w:rPr>
          <w:rFonts w:ascii="Arial" w:hAnsi="Arial" w:cs="Arial"/>
        </w:rPr>
        <w:t xml:space="preserve"> 0.67 in the montane watershed, 0.20 </w:t>
      </w:r>
      <w:r w:rsidR="002E6AE4">
        <w:rPr>
          <w:rFonts w:ascii="Arial" w:hAnsi="Arial" w:cs="Arial"/>
        </w:rPr>
        <w:t>to</w:t>
      </w:r>
      <w:r w:rsidR="005749AA">
        <w:rPr>
          <w:rFonts w:ascii="Arial" w:hAnsi="Arial" w:cs="Arial"/>
        </w:rPr>
        <w:t xml:space="preserve"> 0.32 in the glacial watershed, and 0.68 </w:t>
      </w:r>
      <w:r w:rsidR="00857EE4">
        <w:rPr>
          <w:rFonts w:ascii="Arial" w:hAnsi="Arial" w:cs="Arial"/>
        </w:rPr>
        <w:t>to</w:t>
      </w:r>
      <w:r w:rsidR="005749AA">
        <w:rPr>
          <w:rFonts w:ascii="Arial" w:hAnsi="Arial" w:cs="Arial"/>
        </w:rPr>
        <w:t xml:space="preserve"> 0.72 in the main stem.</w:t>
      </w:r>
      <w:r w:rsidR="00D7239A">
        <w:rPr>
          <w:rFonts w:ascii="Arial" w:hAnsi="Arial" w:cs="Arial"/>
        </w:rPr>
        <w:t xml:space="preserve"> </w:t>
      </w:r>
      <w:r w:rsidR="005749AA" w:rsidRPr="009A6819">
        <w:rPr>
          <w:rFonts w:ascii="Arial" w:hAnsi="Arial" w:cs="Arial"/>
        </w:rPr>
        <w:t>Correlation values</w:t>
      </w:r>
      <w:r w:rsidR="005749AA">
        <w:rPr>
          <w:rFonts w:ascii="Arial" w:hAnsi="Arial" w:cs="Arial"/>
        </w:rPr>
        <w:t xml:space="preserve"> ranged </w:t>
      </w:r>
      <w:r w:rsidR="005749AA">
        <w:rPr>
          <w:rFonts w:ascii="Arial" w:hAnsi="Arial" w:cs="Arial"/>
          <w:color w:val="1C1D1E"/>
        </w:rPr>
        <w:t xml:space="preserve">from 0.61 </w:t>
      </w:r>
      <w:r w:rsidR="00857EE4">
        <w:rPr>
          <w:rFonts w:ascii="Arial" w:hAnsi="Arial" w:cs="Arial"/>
          <w:color w:val="1C1D1E"/>
        </w:rPr>
        <w:t>to</w:t>
      </w:r>
      <w:r w:rsidR="005749AA">
        <w:rPr>
          <w:rFonts w:ascii="Arial" w:hAnsi="Arial" w:cs="Arial"/>
          <w:color w:val="1C1D1E"/>
        </w:rPr>
        <w:t xml:space="preserve"> 0.70</w:t>
      </w:r>
      <w:r w:rsidR="005749AA">
        <w:rPr>
          <w:rFonts w:ascii="Arial" w:hAnsi="Arial" w:cs="Arial"/>
        </w:rPr>
        <w:t xml:space="preserve"> in the lowland watershed, 0.19 </w:t>
      </w:r>
      <w:r w:rsidR="00857EE4">
        <w:rPr>
          <w:rFonts w:ascii="Arial" w:hAnsi="Arial" w:cs="Arial"/>
        </w:rPr>
        <w:t>to</w:t>
      </w:r>
      <w:r w:rsidR="005749AA">
        <w:rPr>
          <w:rFonts w:ascii="Arial" w:hAnsi="Arial" w:cs="Arial"/>
        </w:rPr>
        <w:t xml:space="preserve"> 0.48 in the montane watershed, 0.04 </w:t>
      </w:r>
      <w:r w:rsidR="00857EE4">
        <w:rPr>
          <w:rFonts w:ascii="Arial" w:hAnsi="Arial" w:cs="Arial"/>
        </w:rPr>
        <w:t>to</w:t>
      </w:r>
      <w:r w:rsidR="005749AA">
        <w:rPr>
          <w:rFonts w:ascii="Arial" w:hAnsi="Arial" w:cs="Arial"/>
        </w:rPr>
        <w:t xml:space="preserve"> 0.17 in the glacial watershed, and 0.20 </w:t>
      </w:r>
      <w:r w:rsidR="00857EE4">
        <w:rPr>
          <w:rFonts w:ascii="Arial" w:hAnsi="Arial" w:cs="Arial"/>
        </w:rPr>
        <w:t>to</w:t>
      </w:r>
      <w:r w:rsidR="005749AA">
        <w:rPr>
          <w:rFonts w:ascii="Arial" w:hAnsi="Arial" w:cs="Arial"/>
        </w:rPr>
        <w:t xml:space="preserve"> 0.35 in the main stem.</w:t>
      </w:r>
      <w:r w:rsidR="00D7239A">
        <w:rPr>
          <w:rFonts w:ascii="Arial" w:hAnsi="Arial" w:cs="Arial"/>
          <w:color w:val="1C1D1E"/>
        </w:rPr>
        <w:t xml:space="preserve"> </w:t>
      </w:r>
      <w:r w:rsidR="005749AA">
        <w:rPr>
          <w:rFonts w:ascii="Arial" w:hAnsi="Arial" w:cs="Arial"/>
        </w:rPr>
        <w:t>Linear model parameters for regressions used to estimate air-water sensitivity at each site are reported in supplementary information (</w:t>
      </w:r>
      <w:r w:rsidR="005749AA" w:rsidRPr="00A346F1">
        <w:rPr>
          <w:rFonts w:ascii="Arial" w:hAnsi="Arial" w:cs="Arial"/>
        </w:rPr>
        <w:t xml:space="preserve">Table </w:t>
      </w:r>
      <w:r w:rsidR="001102B6">
        <w:rPr>
          <w:rFonts w:ascii="Arial" w:hAnsi="Arial" w:cs="Arial"/>
        </w:rPr>
        <w:t>S4</w:t>
      </w:r>
      <w:r w:rsidR="005749AA">
        <w:rPr>
          <w:rFonts w:ascii="Arial" w:hAnsi="Arial" w:cs="Arial"/>
        </w:rPr>
        <w:t>)</w:t>
      </w:r>
      <w:r w:rsidR="005749AA" w:rsidRPr="00A346F1">
        <w:rPr>
          <w:rFonts w:ascii="Arial" w:hAnsi="Arial" w:cs="Arial"/>
        </w:rPr>
        <w:t>.</w:t>
      </w:r>
    </w:p>
    <w:p w14:paraId="0085071D" w14:textId="77777777" w:rsidR="005749AA" w:rsidRPr="0012630F" w:rsidRDefault="005749AA" w:rsidP="005749AA">
      <w:pPr>
        <w:spacing w:line="480" w:lineRule="auto"/>
        <w:contextualSpacing/>
        <w:rPr>
          <w:rFonts w:ascii="Arial" w:hAnsi="Arial" w:cs="Arial"/>
          <w:i/>
          <w:iCs/>
          <w:color w:val="000000" w:themeColor="text1"/>
        </w:rPr>
      </w:pPr>
    </w:p>
    <w:p w14:paraId="0A6EA46D" w14:textId="77777777" w:rsidR="005749AA" w:rsidRDefault="005749AA" w:rsidP="005749AA">
      <w:pPr>
        <w:spacing w:line="480" w:lineRule="auto"/>
        <w:contextualSpacing/>
        <w:rPr>
          <w:rFonts w:ascii="Arial" w:hAnsi="Arial" w:cs="Arial"/>
          <w:i/>
          <w:iCs/>
          <w:color w:val="000000" w:themeColor="text1"/>
        </w:rPr>
      </w:pPr>
      <w:r w:rsidRPr="0012630F">
        <w:rPr>
          <w:rFonts w:ascii="Arial" w:hAnsi="Arial" w:cs="Arial"/>
          <w:i/>
          <w:iCs/>
          <w:color w:val="000000" w:themeColor="text1"/>
        </w:rPr>
        <w:t>Projected Water Temperatures</w:t>
      </w:r>
    </w:p>
    <w:p w14:paraId="51A6A89D" w14:textId="4495B07B" w:rsidR="005749AA" w:rsidRDefault="009469FA" w:rsidP="005749AA">
      <w:pPr>
        <w:spacing w:line="480" w:lineRule="auto"/>
        <w:ind w:firstLine="720"/>
        <w:contextualSpacing/>
        <w:rPr>
          <w:rFonts w:ascii="Arial" w:hAnsi="Arial" w:cs="Arial"/>
        </w:rPr>
      </w:pPr>
      <w:r>
        <w:rPr>
          <w:rFonts w:ascii="Arial" w:hAnsi="Arial" w:cs="Arial"/>
        </w:rPr>
        <w:t>P</w:t>
      </w:r>
      <w:r w:rsidR="005749AA">
        <w:rPr>
          <w:rFonts w:ascii="Arial" w:hAnsi="Arial" w:cs="Arial"/>
        </w:rPr>
        <w:t>rojected water temperatures from air-water temperature sensitivity models for the 2010-2019 decade ranged</w:t>
      </w:r>
      <w:r w:rsidR="00A1259E">
        <w:rPr>
          <w:rFonts w:ascii="Arial" w:hAnsi="Arial" w:cs="Arial"/>
        </w:rPr>
        <w:t xml:space="preserve"> from</w:t>
      </w:r>
      <w:r w:rsidR="005749AA">
        <w:rPr>
          <w:rFonts w:ascii="Arial" w:hAnsi="Arial" w:cs="Arial"/>
        </w:rPr>
        <w:t xml:space="preserve"> 6.</w:t>
      </w:r>
      <w:r w:rsidR="005749AA" w:rsidRPr="00BF28EB">
        <w:rPr>
          <w:rFonts w:ascii="Arial" w:hAnsi="Arial" w:cs="Arial"/>
        </w:rPr>
        <w:t>2</w:t>
      </w:r>
      <w:r w:rsidR="005749AA" w:rsidRPr="00BF28EB">
        <w:rPr>
          <w:rFonts w:ascii="Arial" w:hAnsi="Arial" w:cs="Arial"/>
          <w:color w:val="1C1D1E"/>
        </w:rPr>
        <w:t>°C</w:t>
      </w:r>
      <w:r w:rsidR="005749AA" w:rsidRPr="00BF28EB">
        <w:rPr>
          <w:rFonts w:ascii="Arial" w:hAnsi="Arial" w:cs="Arial"/>
        </w:rPr>
        <w:t xml:space="preserve"> </w:t>
      </w:r>
      <w:r w:rsidR="00857EE4">
        <w:rPr>
          <w:rFonts w:ascii="Arial" w:hAnsi="Arial" w:cs="Arial"/>
        </w:rPr>
        <w:t>to</w:t>
      </w:r>
      <w:r w:rsidR="005749AA" w:rsidRPr="00BF28EB">
        <w:rPr>
          <w:rFonts w:ascii="Arial" w:hAnsi="Arial" w:cs="Arial"/>
        </w:rPr>
        <w:t xml:space="preserve"> 15.3</w:t>
      </w:r>
      <w:r w:rsidR="005749AA" w:rsidRPr="00BF28EB">
        <w:rPr>
          <w:rFonts w:ascii="Arial" w:hAnsi="Arial" w:cs="Arial"/>
          <w:color w:val="1C1D1E"/>
        </w:rPr>
        <w:t>°C</w:t>
      </w:r>
      <w:r w:rsidR="005749AA" w:rsidRPr="00BF28EB">
        <w:rPr>
          <w:rFonts w:ascii="Arial" w:hAnsi="Arial" w:cs="Arial"/>
        </w:rPr>
        <w:t>, mean ± SD = 11.</w:t>
      </w:r>
      <w:r w:rsidR="005749AA">
        <w:rPr>
          <w:rFonts w:ascii="Arial" w:hAnsi="Arial" w:cs="Arial"/>
        </w:rPr>
        <w:t>1</w:t>
      </w:r>
      <w:r w:rsidR="005749AA" w:rsidRPr="00BF28EB">
        <w:rPr>
          <w:rFonts w:ascii="Arial" w:hAnsi="Arial" w:cs="Arial"/>
        </w:rPr>
        <w:t xml:space="preserve"> ± 1.</w:t>
      </w:r>
      <w:r w:rsidR="005749AA">
        <w:rPr>
          <w:rFonts w:ascii="Arial" w:hAnsi="Arial" w:cs="Arial"/>
        </w:rPr>
        <w:t>9</w:t>
      </w:r>
      <w:r w:rsidR="005749AA" w:rsidRPr="00BF28EB">
        <w:rPr>
          <w:rFonts w:ascii="Arial" w:hAnsi="Arial" w:cs="Arial"/>
        </w:rPr>
        <w:t xml:space="preserve"> </w:t>
      </w:r>
      <w:r w:rsidR="005749AA" w:rsidRPr="00BF28EB">
        <w:rPr>
          <w:rFonts w:ascii="Arial" w:hAnsi="Arial" w:cs="Arial"/>
          <w:color w:val="1C1D1E"/>
        </w:rPr>
        <w:t xml:space="preserve">°C (Figure </w:t>
      </w:r>
      <w:r w:rsidR="005749AA">
        <w:rPr>
          <w:rFonts w:ascii="Arial" w:hAnsi="Arial" w:cs="Arial"/>
          <w:color w:val="1C1D1E"/>
        </w:rPr>
        <w:t>5).</w:t>
      </w:r>
      <w:r w:rsidR="00D7239A">
        <w:rPr>
          <w:rFonts w:ascii="Arial" w:hAnsi="Arial" w:cs="Arial"/>
          <w:color w:val="1C1D1E"/>
        </w:rPr>
        <w:t xml:space="preserve"> </w:t>
      </w:r>
      <w:r w:rsidR="005749AA">
        <w:rPr>
          <w:rFonts w:ascii="Arial" w:hAnsi="Arial" w:cs="Arial"/>
        </w:rPr>
        <w:t xml:space="preserve">The greater range of values in the observed water temperatures relative to the projected arose from the difference in temporal scale of the two datasets, with observed water temperature measurements made at 15-minute intervals while projected water temperatures were monthly decadal means. </w:t>
      </w:r>
    </w:p>
    <w:p w14:paraId="019F6B2A" w14:textId="0F1AF3A4" w:rsidR="005749AA" w:rsidRDefault="005749AA" w:rsidP="005749AA">
      <w:pPr>
        <w:spacing w:line="480" w:lineRule="auto"/>
        <w:ind w:firstLine="720"/>
        <w:contextualSpacing/>
        <w:rPr>
          <w:rFonts w:ascii="Arial" w:hAnsi="Arial" w:cs="Arial"/>
        </w:rPr>
      </w:pPr>
      <w:r>
        <w:rPr>
          <w:rFonts w:ascii="Arial" w:hAnsi="Arial" w:cs="Arial"/>
        </w:rPr>
        <w:t>Projected water temperatures generated using the 2010-2019 decadal mean air temperature inputs showed minimal systematic difference from the observed 2015-2016 summer water temperatures, with an overall mean absolute difference of 0.3</w:t>
      </w:r>
      <w:r w:rsidRPr="000052E3">
        <w:rPr>
          <w:rFonts w:ascii="Arial" w:hAnsi="Arial" w:cs="Arial"/>
        </w:rPr>
        <w:t xml:space="preserve"> ± </w:t>
      </w:r>
      <w:r>
        <w:rPr>
          <w:rFonts w:ascii="Arial" w:hAnsi="Arial" w:cs="Arial"/>
        </w:rPr>
        <w:t>1.22</w:t>
      </w:r>
      <w:r>
        <w:rPr>
          <w:rFonts w:ascii="Arial" w:hAnsi="Arial" w:cs="Arial"/>
          <w:color w:val="1C1D1E"/>
        </w:rPr>
        <w:t>°C</w:t>
      </w:r>
      <w:r>
        <w:rPr>
          <w:rFonts w:ascii="Arial" w:hAnsi="Arial" w:cs="Arial"/>
        </w:rPr>
        <w:t xml:space="preserve"> (</w:t>
      </w:r>
      <w:r w:rsidRPr="000052E3">
        <w:rPr>
          <w:rFonts w:ascii="Arial" w:hAnsi="Arial" w:cs="Arial"/>
        </w:rPr>
        <w:t xml:space="preserve">mean ± </w:t>
      </w:r>
      <w:r>
        <w:rPr>
          <w:rFonts w:ascii="Arial" w:hAnsi="Arial" w:cs="Arial"/>
        </w:rPr>
        <w:t>SD).</w:t>
      </w:r>
      <w:r w:rsidR="00D7239A">
        <w:rPr>
          <w:rFonts w:ascii="Arial" w:hAnsi="Arial" w:cs="Arial"/>
        </w:rPr>
        <w:t xml:space="preserve"> </w:t>
      </w:r>
      <w:r>
        <w:rPr>
          <w:rFonts w:ascii="Arial" w:hAnsi="Arial" w:cs="Arial"/>
        </w:rPr>
        <w:t>Correlations between projected and observed month</w:t>
      </w:r>
      <w:r w:rsidR="009469FA">
        <w:rPr>
          <w:rFonts w:ascii="Arial" w:hAnsi="Arial" w:cs="Arial"/>
        </w:rPr>
        <w:t>ly</w:t>
      </w:r>
      <w:r>
        <w:rPr>
          <w:rFonts w:ascii="Arial" w:hAnsi="Arial" w:cs="Arial"/>
        </w:rPr>
        <w:t xml:space="preserve"> mean water temperatures </w:t>
      </w:r>
      <w:r w:rsidRPr="00612205">
        <w:rPr>
          <w:rFonts w:ascii="Arial" w:hAnsi="Arial" w:cs="Arial"/>
        </w:rPr>
        <w:t xml:space="preserve">ranged from </w:t>
      </w:r>
      <w:r w:rsidRPr="00FA0633">
        <w:rPr>
          <w:rFonts w:ascii="Arial" w:hAnsi="Arial" w:cs="Arial"/>
          <w:i/>
          <w:iCs/>
        </w:rPr>
        <w:t>r</w:t>
      </w:r>
      <w:r w:rsidRPr="00612205">
        <w:rPr>
          <w:rFonts w:ascii="Arial" w:hAnsi="Arial" w:cs="Arial"/>
          <w:vertAlign w:val="superscript"/>
        </w:rPr>
        <w:t>2</w:t>
      </w:r>
      <w:r w:rsidRPr="00612205">
        <w:rPr>
          <w:rFonts w:ascii="Arial" w:hAnsi="Arial" w:cs="Arial"/>
        </w:rPr>
        <w:t xml:space="preserve"> = 0.22 - 0.95</w:t>
      </w:r>
      <w:r w:rsidR="00CA5A6B" w:rsidRPr="00612205">
        <w:rPr>
          <w:rFonts w:ascii="Arial" w:hAnsi="Arial" w:cs="Arial"/>
        </w:rPr>
        <w:t xml:space="preserve"> among sites</w:t>
      </w:r>
      <w:r w:rsidRPr="00612205">
        <w:rPr>
          <w:rFonts w:ascii="Arial" w:hAnsi="Arial" w:cs="Arial"/>
        </w:rPr>
        <w:t>.</w:t>
      </w:r>
      <w:r w:rsidR="00D7239A" w:rsidRPr="00612205">
        <w:rPr>
          <w:rFonts w:ascii="Arial" w:hAnsi="Arial" w:cs="Arial"/>
        </w:rPr>
        <w:t xml:space="preserve"> </w:t>
      </w:r>
      <w:r w:rsidRPr="00612205">
        <w:rPr>
          <w:rFonts w:ascii="Arial" w:hAnsi="Arial" w:cs="Arial"/>
        </w:rPr>
        <w:t>Mean</w:t>
      </w:r>
      <w:r>
        <w:rPr>
          <w:rFonts w:ascii="Arial" w:hAnsi="Arial" w:cs="Arial"/>
        </w:rPr>
        <w:t xml:space="preserve"> projected monthly water </w:t>
      </w:r>
      <w:r w:rsidRPr="000052E3">
        <w:rPr>
          <w:rFonts w:ascii="Arial" w:hAnsi="Arial" w:cs="Arial"/>
        </w:rPr>
        <w:lastRenderedPageBreak/>
        <w:t>temperature differed only slightly between the mid-range</w:t>
      </w:r>
      <w:r>
        <w:rPr>
          <w:rFonts w:ascii="Arial" w:hAnsi="Arial" w:cs="Arial"/>
        </w:rPr>
        <w:t xml:space="preserve"> </w:t>
      </w:r>
      <w:r w:rsidRPr="000052E3">
        <w:rPr>
          <w:rFonts w:ascii="Arial" w:hAnsi="Arial" w:cs="Arial"/>
        </w:rPr>
        <w:t>and rapid-increase</w:t>
      </w:r>
      <w:r>
        <w:rPr>
          <w:rFonts w:ascii="Arial" w:hAnsi="Arial" w:cs="Arial"/>
        </w:rPr>
        <w:t xml:space="preserve"> </w:t>
      </w:r>
      <w:r w:rsidRPr="000052E3">
        <w:rPr>
          <w:rFonts w:ascii="Arial" w:hAnsi="Arial" w:cs="Arial"/>
        </w:rPr>
        <w:t xml:space="preserve">scenarios </w:t>
      </w:r>
      <w:r>
        <w:rPr>
          <w:rFonts w:ascii="Arial" w:hAnsi="Arial" w:cs="Arial"/>
        </w:rPr>
        <w:t>(absolute difference = 0.2</w:t>
      </w:r>
      <w:r w:rsidRPr="000052E3">
        <w:rPr>
          <w:rFonts w:ascii="Arial" w:hAnsi="Arial" w:cs="Arial"/>
        </w:rPr>
        <w:t xml:space="preserve"> ± </w:t>
      </w:r>
      <w:r>
        <w:rPr>
          <w:rFonts w:ascii="Arial" w:hAnsi="Arial" w:cs="Arial"/>
        </w:rPr>
        <w:t>0.0</w:t>
      </w:r>
      <w:r>
        <w:rPr>
          <w:rFonts w:ascii="Arial" w:hAnsi="Arial" w:cs="Arial"/>
          <w:color w:val="1C1D1E"/>
        </w:rPr>
        <w:t>°C</w:t>
      </w:r>
      <w:r>
        <w:rPr>
          <w:rFonts w:ascii="Arial" w:hAnsi="Arial" w:cs="Arial"/>
        </w:rPr>
        <w:t xml:space="preserve">, </w:t>
      </w:r>
      <w:r w:rsidRPr="000052E3">
        <w:rPr>
          <w:rFonts w:ascii="Arial" w:hAnsi="Arial" w:cs="Arial"/>
        </w:rPr>
        <w:t xml:space="preserve">mean ± </w:t>
      </w:r>
      <w:r>
        <w:rPr>
          <w:rFonts w:ascii="Arial" w:hAnsi="Arial" w:cs="Arial"/>
        </w:rPr>
        <w:t>SD).</w:t>
      </w:r>
    </w:p>
    <w:p w14:paraId="5BDED710" w14:textId="746D1EB9" w:rsidR="005749AA" w:rsidRDefault="0061324F" w:rsidP="005749AA">
      <w:pPr>
        <w:spacing w:line="480" w:lineRule="auto"/>
        <w:ind w:firstLine="720"/>
        <w:contextualSpacing/>
        <w:rPr>
          <w:rFonts w:ascii="Arial" w:hAnsi="Arial" w:cs="Arial"/>
        </w:rPr>
      </w:pPr>
      <w:r>
        <w:rPr>
          <w:rFonts w:ascii="Arial" w:hAnsi="Arial" w:cs="Arial"/>
        </w:rPr>
        <w:t xml:space="preserve">The magnitude of projected change under future climate scenarios was generally smallest in the glacial watershed and largest in the main stem and lowland watersheds (Figure S1). </w:t>
      </w:r>
      <w:r w:rsidR="005749AA">
        <w:rPr>
          <w:rFonts w:ascii="Arial" w:hAnsi="Arial" w:cs="Arial"/>
        </w:rPr>
        <w:t xml:space="preserve">Projected water temperatures increased by a greater magnitude under the rapid-increase climate scenario than under the mid-range scenario at all sites (Figure </w:t>
      </w:r>
      <w:r w:rsidR="001D386A">
        <w:rPr>
          <w:rFonts w:ascii="Arial" w:hAnsi="Arial" w:cs="Arial"/>
        </w:rPr>
        <w:t>S1</w:t>
      </w:r>
      <w:r w:rsidR="005749AA">
        <w:rPr>
          <w:rFonts w:ascii="Arial" w:hAnsi="Arial" w:cs="Arial"/>
        </w:rPr>
        <w:t>).</w:t>
      </w:r>
      <w:r w:rsidR="00D7239A">
        <w:rPr>
          <w:rFonts w:ascii="Arial" w:hAnsi="Arial" w:cs="Arial"/>
        </w:rPr>
        <w:t xml:space="preserve"> </w:t>
      </w:r>
      <w:r w:rsidR="005749AA">
        <w:rPr>
          <w:rFonts w:ascii="Arial" w:hAnsi="Arial" w:cs="Arial"/>
        </w:rPr>
        <w:t xml:space="preserve">Under the rapid-increase emissions scenario mean change in water temperature </w:t>
      </w:r>
      <w:r w:rsidR="005749AA" w:rsidRPr="00FF69EA">
        <w:rPr>
          <w:rFonts w:ascii="Arial" w:hAnsi="Arial" w:cs="Arial"/>
        </w:rPr>
        <w:t>relative to 2010-</w:t>
      </w:r>
      <w:r w:rsidR="005749AA" w:rsidRPr="0093759D">
        <w:rPr>
          <w:rFonts w:ascii="Arial" w:hAnsi="Arial" w:cs="Arial"/>
        </w:rPr>
        <w:t>2019 ranged 0.2</w:t>
      </w:r>
      <w:r w:rsidR="005749AA" w:rsidRPr="0093759D">
        <w:rPr>
          <w:rFonts w:ascii="Arial" w:hAnsi="Arial" w:cs="Arial"/>
          <w:color w:val="1C1D1E"/>
        </w:rPr>
        <w:t>°</w:t>
      </w:r>
      <w:r w:rsidR="005749AA" w:rsidRPr="0093759D">
        <w:rPr>
          <w:rFonts w:ascii="Arial" w:hAnsi="Arial" w:cs="Arial"/>
          <w:color w:val="000000" w:themeColor="text1"/>
        </w:rPr>
        <w:t xml:space="preserve">C </w:t>
      </w:r>
      <w:r w:rsidR="00857EE4">
        <w:rPr>
          <w:rFonts w:ascii="Arial" w:hAnsi="Arial" w:cs="Arial"/>
        </w:rPr>
        <w:t>to</w:t>
      </w:r>
      <w:r w:rsidR="005749AA" w:rsidRPr="0093759D">
        <w:rPr>
          <w:rFonts w:ascii="Arial" w:hAnsi="Arial" w:cs="Arial"/>
        </w:rPr>
        <w:t xml:space="preserve"> 1.</w:t>
      </w:r>
      <w:r w:rsidR="005749AA">
        <w:rPr>
          <w:rFonts w:ascii="Arial" w:hAnsi="Arial" w:cs="Arial"/>
        </w:rPr>
        <w:t>8</w:t>
      </w:r>
      <w:r w:rsidR="005749AA" w:rsidRPr="0093759D">
        <w:rPr>
          <w:rFonts w:ascii="Arial" w:hAnsi="Arial" w:cs="Arial"/>
          <w:color w:val="1C1D1E"/>
        </w:rPr>
        <w:t>°</w:t>
      </w:r>
      <w:r w:rsidR="005749AA" w:rsidRPr="0093759D">
        <w:rPr>
          <w:rFonts w:ascii="Arial" w:hAnsi="Arial" w:cs="Arial"/>
          <w:color w:val="000000" w:themeColor="text1"/>
        </w:rPr>
        <w:t>C</w:t>
      </w:r>
      <w:r w:rsidR="005749AA" w:rsidRPr="0093759D">
        <w:rPr>
          <w:rFonts w:ascii="Arial" w:hAnsi="Arial" w:cs="Arial"/>
        </w:rPr>
        <w:t xml:space="preserve"> among sites and decades, while under the mid-range emission scenario the range was 0.1</w:t>
      </w:r>
      <w:r w:rsidR="005749AA" w:rsidRPr="0093759D">
        <w:rPr>
          <w:rFonts w:ascii="Arial" w:hAnsi="Arial" w:cs="Arial"/>
          <w:color w:val="1C1D1E"/>
        </w:rPr>
        <w:t>°</w:t>
      </w:r>
      <w:r w:rsidR="005749AA" w:rsidRPr="0093759D">
        <w:rPr>
          <w:rFonts w:ascii="Arial" w:hAnsi="Arial" w:cs="Arial"/>
          <w:color w:val="000000" w:themeColor="text1"/>
        </w:rPr>
        <w:t>C</w:t>
      </w:r>
      <w:r w:rsidR="005749AA" w:rsidRPr="0093759D">
        <w:rPr>
          <w:rFonts w:ascii="Arial" w:hAnsi="Arial" w:cs="Arial"/>
        </w:rPr>
        <w:t xml:space="preserve"> </w:t>
      </w:r>
      <w:r w:rsidR="00857EE4">
        <w:rPr>
          <w:rFonts w:ascii="Arial" w:hAnsi="Arial" w:cs="Arial"/>
        </w:rPr>
        <w:t>to</w:t>
      </w:r>
      <w:r w:rsidR="005749AA" w:rsidRPr="0093759D">
        <w:rPr>
          <w:rFonts w:ascii="Arial" w:hAnsi="Arial" w:cs="Arial"/>
        </w:rPr>
        <w:t xml:space="preserve"> 1.</w:t>
      </w:r>
      <w:r w:rsidR="005749AA">
        <w:rPr>
          <w:rFonts w:ascii="Arial" w:hAnsi="Arial" w:cs="Arial"/>
        </w:rPr>
        <w:t>1</w:t>
      </w:r>
      <w:r w:rsidR="005749AA" w:rsidRPr="0093759D">
        <w:rPr>
          <w:rFonts w:ascii="Arial" w:hAnsi="Arial" w:cs="Arial"/>
          <w:color w:val="1C1D1E"/>
        </w:rPr>
        <w:t>°</w:t>
      </w:r>
      <w:r w:rsidR="005749AA" w:rsidRPr="0093759D">
        <w:rPr>
          <w:rFonts w:ascii="Arial" w:hAnsi="Arial" w:cs="Arial"/>
          <w:color w:val="000000" w:themeColor="text1"/>
        </w:rPr>
        <w:t>C</w:t>
      </w:r>
      <w:r w:rsidR="005749AA" w:rsidRPr="0093759D">
        <w:rPr>
          <w:rFonts w:ascii="Arial" w:hAnsi="Arial" w:cs="Arial"/>
        </w:rPr>
        <w:t>.</w:t>
      </w:r>
      <w:r w:rsidR="00D7239A">
        <w:rPr>
          <w:rFonts w:ascii="Arial" w:hAnsi="Arial" w:cs="Arial"/>
        </w:rPr>
        <w:t xml:space="preserve"> </w:t>
      </w:r>
    </w:p>
    <w:p w14:paraId="371A42F5" w14:textId="77777777" w:rsidR="002E4F14" w:rsidRDefault="002E4F14" w:rsidP="002757F7">
      <w:pPr>
        <w:spacing w:line="480" w:lineRule="auto"/>
        <w:ind w:firstLine="720"/>
        <w:contextualSpacing/>
        <w:rPr>
          <w:rFonts w:ascii="Arial" w:hAnsi="Arial" w:cs="Arial"/>
        </w:rPr>
      </w:pPr>
    </w:p>
    <w:p w14:paraId="0587841A" w14:textId="3FBCF756" w:rsidR="002E4F14" w:rsidRPr="002365FA" w:rsidRDefault="002E4F14" w:rsidP="002757F7">
      <w:pPr>
        <w:pStyle w:val="Heading1"/>
        <w:spacing w:line="480" w:lineRule="auto"/>
        <w:rPr>
          <w:rFonts w:ascii="Arial" w:hAnsi="Arial" w:cs="Arial"/>
          <w:b/>
          <w:bCs/>
          <w:color w:val="000000" w:themeColor="text1"/>
          <w:sz w:val="24"/>
          <w:szCs w:val="24"/>
        </w:rPr>
      </w:pPr>
      <w:bookmarkStart w:id="17" w:name="_Toc33712826"/>
      <w:r w:rsidRPr="002365FA">
        <w:rPr>
          <w:rFonts w:ascii="Arial" w:hAnsi="Arial" w:cs="Arial"/>
          <w:b/>
          <w:bCs/>
          <w:color w:val="000000" w:themeColor="text1"/>
          <w:sz w:val="24"/>
          <w:szCs w:val="24"/>
        </w:rPr>
        <w:t>Juvenile Salmon Diet</w:t>
      </w:r>
      <w:bookmarkEnd w:id="17"/>
    </w:p>
    <w:p w14:paraId="6E45F412" w14:textId="41A461B4" w:rsidR="005A6968" w:rsidRDefault="005A6968" w:rsidP="005A6968">
      <w:pPr>
        <w:spacing w:line="480" w:lineRule="auto"/>
        <w:ind w:firstLine="720"/>
        <w:contextualSpacing/>
        <w:rPr>
          <w:rFonts w:ascii="Arial" w:hAnsi="Arial" w:cs="Arial"/>
        </w:rPr>
      </w:pPr>
      <w:r w:rsidRPr="000515C6">
        <w:rPr>
          <w:rFonts w:ascii="Arial" w:hAnsi="Arial" w:cs="Arial"/>
        </w:rPr>
        <w:t>A total of 13</w:t>
      </w:r>
      <w:r>
        <w:rPr>
          <w:rFonts w:ascii="Arial" w:hAnsi="Arial" w:cs="Arial"/>
        </w:rPr>
        <w:t>,</w:t>
      </w:r>
      <w:r w:rsidRPr="000515C6">
        <w:rPr>
          <w:rFonts w:ascii="Arial" w:hAnsi="Arial" w:cs="Arial"/>
        </w:rPr>
        <w:t>723 individual items were identified</w:t>
      </w:r>
      <w:r>
        <w:rPr>
          <w:rFonts w:ascii="Arial" w:hAnsi="Arial" w:cs="Arial"/>
        </w:rPr>
        <w:t xml:space="preserve"> from 818 diet samples</w:t>
      </w:r>
      <w:r w:rsidRPr="000515C6">
        <w:rPr>
          <w:rFonts w:ascii="Arial" w:hAnsi="Arial" w:cs="Arial"/>
        </w:rPr>
        <w:t>.</w:t>
      </w:r>
      <w:r w:rsidR="00D7239A">
        <w:rPr>
          <w:rFonts w:ascii="Arial" w:hAnsi="Arial" w:cs="Arial"/>
        </w:rPr>
        <w:t xml:space="preserve"> </w:t>
      </w:r>
      <w:r w:rsidRPr="000515C6">
        <w:rPr>
          <w:rFonts w:ascii="Arial" w:hAnsi="Arial" w:cs="Arial"/>
        </w:rPr>
        <w:t>Among the 11</w:t>
      </w:r>
      <w:r>
        <w:rPr>
          <w:rFonts w:ascii="Arial" w:hAnsi="Arial" w:cs="Arial"/>
        </w:rPr>
        <w:t>,</w:t>
      </w:r>
      <w:r w:rsidRPr="000515C6">
        <w:rPr>
          <w:rFonts w:ascii="Arial" w:hAnsi="Arial" w:cs="Arial"/>
        </w:rPr>
        <w:t>983 diet items recognizable as individual organisms, 8</w:t>
      </w:r>
      <w:r>
        <w:rPr>
          <w:rFonts w:ascii="Arial" w:hAnsi="Arial" w:cs="Arial"/>
        </w:rPr>
        <w:t>,</w:t>
      </w:r>
      <w:r w:rsidRPr="000515C6">
        <w:rPr>
          <w:rFonts w:ascii="Arial" w:hAnsi="Arial" w:cs="Arial"/>
        </w:rPr>
        <w:t>879 of them were identifiable as specific tax</w:t>
      </w:r>
      <w:r>
        <w:rPr>
          <w:rFonts w:ascii="Arial" w:hAnsi="Arial" w:cs="Arial"/>
        </w:rPr>
        <w:t>a</w:t>
      </w:r>
      <w:r w:rsidR="008921B8">
        <w:rPr>
          <w:rFonts w:ascii="Arial" w:hAnsi="Arial" w:cs="Arial"/>
        </w:rPr>
        <w:t>,</w:t>
      </w:r>
      <w:r w:rsidRPr="000515C6">
        <w:rPr>
          <w:rFonts w:ascii="Arial" w:hAnsi="Arial" w:cs="Arial"/>
        </w:rPr>
        <w:t xml:space="preserve"> </w:t>
      </w:r>
      <w:r w:rsidR="008921B8">
        <w:rPr>
          <w:rFonts w:ascii="Arial" w:hAnsi="Arial" w:cs="Arial"/>
        </w:rPr>
        <w:t>and</w:t>
      </w:r>
      <w:r w:rsidRPr="000515C6">
        <w:rPr>
          <w:rFonts w:ascii="Arial" w:hAnsi="Arial" w:cs="Arial"/>
        </w:rPr>
        <w:t xml:space="preserve"> the remainder </w:t>
      </w:r>
      <w:r w:rsidR="008921B8">
        <w:rPr>
          <w:rFonts w:ascii="Arial" w:hAnsi="Arial" w:cs="Arial"/>
        </w:rPr>
        <w:t xml:space="preserve">were </w:t>
      </w:r>
      <w:r w:rsidRPr="000515C6">
        <w:rPr>
          <w:rFonts w:ascii="Arial" w:hAnsi="Arial" w:cs="Arial"/>
        </w:rPr>
        <w:t>assigned as "</w:t>
      </w:r>
      <w:r>
        <w:rPr>
          <w:rFonts w:ascii="Arial" w:hAnsi="Arial" w:cs="Arial"/>
        </w:rPr>
        <w:t>Unknown Invertebrate</w:t>
      </w:r>
      <w:r w:rsidRPr="000515C6">
        <w:rPr>
          <w:rFonts w:ascii="Arial" w:hAnsi="Arial" w:cs="Arial"/>
        </w:rPr>
        <w:t>" without a dry mass estimate or assigned energy value</w:t>
      </w:r>
      <w:r>
        <w:rPr>
          <w:rFonts w:ascii="Arial" w:hAnsi="Arial" w:cs="Arial"/>
        </w:rPr>
        <w:t>.</w:t>
      </w:r>
    </w:p>
    <w:p w14:paraId="0CB139BF" w14:textId="15B1E2F4" w:rsidR="005A6968" w:rsidRDefault="005A6968" w:rsidP="005A6968">
      <w:pPr>
        <w:spacing w:line="480" w:lineRule="auto"/>
        <w:ind w:firstLine="720"/>
        <w:contextualSpacing/>
        <w:rPr>
          <w:rFonts w:ascii="Arial" w:hAnsi="Arial" w:cs="Arial"/>
        </w:rPr>
      </w:pPr>
      <w:r w:rsidRPr="002D229B">
        <w:rPr>
          <w:rFonts w:ascii="Arial" w:hAnsi="Arial" w:cs="Arial"/>
        </w:rPr>
        <w:t xml:space="preserve">Diet composition varied among </w:t>
      </w:r>
      <w:r>
        <w:rPr>
          <w:rFonts w:ascii="Arial" w:hAnsi="Arial" w:cs="Arial"/>
        </w:rPr>
        <w:t>cohorts</w:t>
      </w:r>
      <w:r w:rsidRPr="002D229B">
        <w:rPr>
          <w:rFonts w:ascii="Arial" w:hAnsi="Arial" w:cs="Arial"/>
        </w:rPr>
        <w:t xml:space="preserve"> and watersheds</w:t>
      </w:r>
      <w:r>
        <w:rPr>
          <w:rFonts w:ascii="Arial" w:hAnsi="Arial" w:cs="Arial"/>
        </w:rPr>
        <w:t>.</w:t>
      </w:r>
      <w:r w:rsidR="006E4BC2">
        <w:rPr>
          <w:rFonts w:ascii="Arial" w:hAnsi="Arial" w:cs="Arial"/>
        </w:rPr>
        <w:t xml:space="preserve"> </w:t>
      </w:r>
      <w:r>
        <w:rPr>
          <w:rFonts w:ascii="Arial" w:hAnsi="Arial" w:cs="Arial"/>
        </w:rPr>
        <w:t>Terrestrial and marine subsidies (terrestrial invertebrates and salmon eggs) composed &gt;</w:t>
      </w:r>
      <w:r w:rsidR="00F76CBC">
        <w:rPr>
          <w:rFonts w:ascii="Arial" w:hAnsi="Arial" w:cs="Arial"/>
        </w:rPr>
        <w:t>4</w:t>
      </w:r>
      <w:r>
        <w:rPr>
          <w:rFonts w:ascii="Arial" w:hAnsi="Arial" w:cs="Arial"/>
        </w:rPr>
        <w:t xml:space="preserve">0% of the overall diet by dry mass in </w:t>
      </w:r>
      <w:r w:rsidR="00F76CBC">
        <w:rPr>
          <w:rFonts w:ascii="Arial" w:hAnsi="Arial" w:cs="Arial"/>
        </w:rPr>
        <w:t>eight</w:t>
      </w:r>
      <w:r>
        <w:rPr>
          <w:rFonts w:ascii="Arial" w:hAnsi="Arial" w:cs="Arial"/>
        </w:rPr>
        <w:t xml:space="preserve"> of </w:t>
      </w:r>
      <w:r w:rsidR="00F76CBC">
        <w:rPr>
          <w:rFonts w:ascii="Arial" w:hAnsi="Arial" w:cs="Arial"/>
        </w:rPr>
        <w:t>twelve</w:t>
      </w:r>
      <w:r>
        <w:rPr>
          <w:rFonts w:ascii="Arial" w:hAnsi="Arial" w:cs="Arial"/>
        </w:rPr>
        <w:t xml:space="preserve"> iterations of watershed, species, and age (averaged between both years, </w:t>
      </w:r>
      <w:r w:rsidR="00F76CBC">
        <w:rPr>
          <w:rFonts w:ascii="Arial" w:hAnsi="Arial" w:cs="Arial"/>
        </w:rPr>
        <w:t xml:space="preserve">Table 2 and </w:t>
      </w:r>
      <w:r>
        <w:rPr>
          <w:rFonts w:ascii="Arial" w:hAnsi="Arial" w:cs="Arial"/>
        </w:rPr>
        <w:t xml:space="preserve">Figure </w:t>
      </w:r>
      <w:r w:rsidR="000E1DF6">
        <w:rPr>
          <w:rFonts w:ascii="Arial" w:hAnsi="Arial" w:cs="Arial"/>
        </w:rPr>
        <w:t>6</w:t>
      </w:r>
      <w:r>
        <w:rPr>
          <w:rFonts w:ascii="Arial" w:hAnsi="Arial" w:cs="Arial"/>
        </w:rPr>
        <w:t>).</w:t>
      </w:r>
      <w:r w:rsidR="006E4BC2">
        <w:rPr>
          <w:rFonts w:ascii="Arial" w:hAnsi="Arial" w:cs="Arial"/>
        </w:rPr>
        <w:t xml:space="preserve"> </w:t>
      </w:r>
      <w:r>
        <w:rPr>
          <w:rFonts w:ascii="Arial" w:hAnsi="Arial" w:cs="Arial"/>
        </w:rPr>
        <w:t>Fish smaller than 60 mm FL did not consume salmon eggs or unidentified fish eggs.</w:t>
      </w:r>
      <w:r w:rsidR="006E4BC2">
        <w:rPr>
          <w:rFonts w:ascii="Arial" w:hAnsi="Arial" w:cs="Arial"/>
        </w:rPr>
        <w:t xml:space="preserve"> </w:t>
      </w:r>
      <w:r w:rsidR="00D44F00">
        <w:rPr>
          <w:rFonts w:ascii="Arial" w:hAnsi="Arial" w:cs="Arial"/>
        </w:rPr>
        <w:t>Juvenile fish were rare as a prey item (5 of 8,879 identifiable items).</w:t>
      </w:r>
    </w:p>
    <w:p w14:paraId="3D7F7F92" w14:textId="77777777" w:rsidR="002E4F14" w:rsidRDefault="002E4F14" w:rsidP="002757F7">
      <w:pPr>
        <w:spacing w:line="480" w:lineRule="auto"/>
        <w:ind w:firstLine="720"/>
        <w:contextualSpacing/>
        <w:rPr>
          <w:rFonts w:ascii="Arial" w:hAnsi="Arial" w:cs="Arial"/>
        </w:rPr>
      </w:pPr>
    </w:p>
    <w:p w14:paraId="5F4DD9D5" w14:textId="35E908EF" w:rsidR="002E4F14" w:rsidRPr="002365FA" w:rsidRDefault="002E4F14" w:rsidP="002757F7">
      <w:pPr>
        <w:pStyle w:val="Heading1"/>
        <w:spacing w:line="480" w:lineRule="auto"/>
        <w:rPr>
          <w:rFonts w:ascii="Arial" w:hAnsi="Arial" w:cs="Arial"/>
          <w:b/>
          <w:bCs/>
          <w:color w:val="000000" w:themeColor="text1"/>
          <w:sz w:val="24"/>
          <w:szCs w:val="24"/>
        </w:rPr>
      </w:pPr>
      <w:bookmarkStart w:id="18" w:name="_Toc33712827"/>
      <w:r w:rsidRPr="005B4ED0">
        <w:rPr>
          <w:rFonts w:ascii="Arial" w:hAnsi="Arial" w:cs="Arial"/>
          <w:b/>
          <w:bCs/>
          <w:color w:val="000000" w:themeColor="text1"/>
          <w:sz w:val="24"/>
          <w:szCs w:val="24"/>
        </w:rPr>
        <w:lastRenderedPageBreak/>
        <w:t>Observed Juvenile Salmon Growth</w:t>
      </w:r>
      <w:bookmarkEnd w:id="18"/>
    </w:p>
    <w:p w14:paraId="5D52F09E" w14:textId="37BEF0A2" w:rsidR="005A6968" w:rsidRPr="00731FDA" w:rsidRDefault="005A6968" w:rsidP="005A6968">
      <w:pPr>
        <w:spacing w:line="480" w:lineRule="auto"/>
        <w:ind w:firstLine="720"/>
        <w:contextualSpacing/>
        <w:rPr>
          <w:rFonts w:ascii="Arial" w:hAnsi="Arial" w:cs="Arial"/>
          <w:i/>
        </w:rPr>
      </w:pPr>
      <w:r>
        <w:rPr>
          <w:rFonts w:ascii="Arial" w:hAnsi="Arial" w:cs="Arial"/>
          <w:color w:val="000000" w:themeColor="text1"/>
        </w:rPr>
        <w:t>The f</w:t>
      </w:r>
      <w:r w:rsidRPr="009A156E">
        <w:rPr>
          <w:rFonts w:ascii="Arial" w:hAnsi="Arial" w:cs="Arial"/>
          <w:color w:val="000000" w:themeColor="text1"/>
        </w:rPr>
        <w:t xml:space="preserve">inal size </w:t>
      </w:r>
      <w:r>
        <w:rPr>
          <w:rFonts w:ascii="Arial" w:hAnsi="Arial" w:cs="Arial"/>
          <w:color w:val="000000" w:themeColor="text1"/>
        </w:rPr>
        <w:t xml:space="preserve">of salmon </w:t>
      </w:r>
      <w:proofErr w:type="spellStart"/>
      <w:r>
        <w:rPr>
          <w:rFonts w:ascii="Arial" w:hAnsi="Arial" w:cs="Arial"/>
          <w:color w:val="000000" w:themeColor="text1"/>
        </w:rPr>
        <w:t>parr</w:t>
      </w:r>
      <w:proofErr w:type="spellEnd"/>
      <w:r>
        <w:rPr>
          <w:rFonts w:ascii="Arial" w:hAnsi="Arial" w:cs="Arial"/>
          <w:color w:val="000000" w:themeColor="text1"/>
        </w:rPr>
        <w:t xml:space="preserve"> </w:t>
      </w:r>
      <w:r w:rsidRPr="009A156E">
        <w:rPr>
          <w:rFonts w:ascii="Arial" w:hAnsi="Arial" w:cs="Arial"/>
          <w:color w:val="000000" w:themeColor="text1"/>
        </w:rPr>
        <w:t>(</w:t>
      </w:r>
      <w:r w:rsidR="009D52A8">
        <w:rPr>
          <w:rFonts w:ascii="Arial" w:hAnsi="Arial" w:cs="Arial"/>
          <w:color w:val="000000" w:themeColor="text1"/>
        </w:rPr>
        <w:t xml:space="preserve">mean </w:t>
      </w:r>
      <w:r w:rsidRPr="009A156E">
        <w:rPr>
          <w:rFonts w:ascii="Arial" w:hAnsi="Arial" w:cs="Arial"/>
          <w:color w:val="000000" w:themeColor="text1"/>
        </w:rPr>
        <w:t>mass at August 6</w:t>
      </w:r>
      <w:r w:rsidRPr="009A156E">
        <w:rPr>
          <w:rFonts w:ascii="Arial" w:hAnsi="Arial" w:cs="Arial"/>
          <w:color w:val="000000" w:themeColor="text1"/>
          <w:vertAlign w:val="superscript"/>
        </w:rPr>
        <w:t>th</w:t>
      </w:r>
      <w:r w:rsidRPr="009A156E">
        <w:rPr>
          <w:rFonts w:ascii="Arial" w:hAnsi="Arial" w:cs="Arial"/>
          <w:color w:val="000000" w:themeColor="text1"/>
        </w:rPr>
        <w:t xml:space="preserve">) by age and species varied </w:t>
      </w:r>
      <w:r>
        <w:rPr>
          <w:rFonts w:ascii="Arial" w:hAnsi="Arial" w:cs="Arial"/>
          <w:color w:val="000000" w:themeColor="text1"/>
        </w:rPr>
        <w:t xml:space="preserve">markedly </w:t>
      </w:r>
      <w:r w:rsidRPr="009A156E">
        <w:rPr>
          <w:rFonts w:ascii="Arial" w:hAnsi="Arial" w:cs="Arial"/>
          <w:color w:val="000000" w:themeColor="text1"/>
        </w:rPr>
        <w:t>across sites and years</w:t>
      </w:r>
      <w:r w:rsidR="00747491">
        <w:rPr>
          <w:rFonts w:ascii="Arial" w:hAnsi="Arial" w:cs="Arial"/>
          <w:color w:val="000000" w:themeColor="text1"/>
        </w:rPr>
        <w:t xml:space="preserve"> (Figure 7)</w:t>
      </w:r>
      <w:r w:rsidRPr="009A156E">
        <w:rPr>
          <w:rFonts w:ascii="Arial" w:hAnsi="Arial" w:cs="Arial"/>
          <w:color w:val="000000" w:themeColor="text1"/>
        </w:rPr>
        <w:t xml:space="preserve">. </w:t>
      </w:r>
      <w:r>
        <w:rPr>
          <w:rFonts w:ascii="Arial" w:hAnsi="Arial" w:cs="Arial"/>
          <w:color w:val="000000" w:themeColor="text1"/>
        </w:rPr>
        <w:t>Basic t</w:t>
      </w:r>
      <w:r w:rsidRPr="009A156E">
        <w:rPr>
          <w:rFonts w:ascii="Arial" w:hAnsi="Arial" w:cs="Arial"/>
          <w:color w:val="000000" w:themeColor="text1"/>
        </w:rPr>
        <w:t>hermal metrics</w:t>
      </w:r>
      <w:r w:rsidR="009D52A8">
        <w:rPr>
          <w:rFonts w:ascii="Arial" w:hAnsi="Arial" w:cs="Arial"/>
          <w:color w:val="000000" w:themeColor="text1"/>
        </w:rPr>
        <w:t xml:space="preserve"> at each temperature logger site</w:t>
      </w:r>
      <w:r w:rsidRPr="009A156E">
        <w:rPr>
          <w:rFonts w:ascii="Arial" w:hAnsi="Arial" w:cs="Arial"/>
          <w:color w:val="000000" w:themeColor="text1"/>
        </w:rPr>
        <w:t xml:space="preserve"> </w:t>
      </w:r>
      <w:r>
        <w:rPr>
          <w:rFonts w:ascii="Arial" w:hAnsi="Arial" w:cs="Arial"/>
          <w:color w:val="000000" w:themeColor="text1"/>
        </w:rPr>
        <w:t>(</w:t>
      </w:r>
      <w:r w:rsidRPr="009A156E">
        <w:rPr>
          <w:rFonts w:ascii="Arial" w:hAnsi="Arial" w:cs="Arial"/>
          <w:color w:val="000000" w:themeColor="text1"/>
        </w:rPr>
        <w:t xml:space="preserve">mean, maximum, </w:t>
      </w:r>
      <w:r>
        <w:rPr>
          <w:rFonts w:ascii="Arial" w:hAnsi="Arial" w:cs="Arial"/>
          <w:color w:val="000000" w:themeColor="text1"/>
        </w:rPr>
        <w:t xml:space="preserve">and </w:t>
      </w:r>
      <w:r w:rsidRPr="003F3040">
        <w:rPr>
          <w:rFonts w:ascii="Arial" w:hAnsi="Arial" w:cs="Arial"/>
          <w:color w:val="000000" w:themeColor="text1"/>
        </w:rPr>
        <w:t xml:space="preserve">minimum temperature, and </w:t>
      </w:r>
      <w:r w:rsidR="0004290E">
        <w:rPr>
          <w:rFonts w:ascii="Arial" w:hAnsi="Arial" w:cs="Arial"/>
          <w:color w:val="000000" w:themeColor="text1"/>
        </w:rPr>
        <w:t>frequency</w:t>
      </w:r>
      <w:r w:rsidR="0004290E" w:rsidRPr="003F3040">
        <w:rPr>
          <w:rFonts w:ascii="Arial" w:hAnsi="Arial" w:cs="Arial"/>
          <w:color w:val="000000" w:themeColor="text1"/>
        </w:rPr>
        <w:t xml:space="preserve"> </w:t>
      </w:r>
      <w:r w:rsidRPr="003F3040">
        <w:rPr>
          <w:rFonts w:ascii="Arial" w:hAnsi="Arial" w:cs="Arial"/>
          <w:color w:val="000000" w:themeColor="text1"/>
        </w:rPr>
        <w:t>of</w:t>
      </w:r>
      <w:r>
        <w:rPr>
          <w:rFonts w:ascii="Arial" w:hAnsi="Arial" w:cs="Arial"/>
          <w:color w:val="000000" w:themeColor="text1"/>
        </w:rPr>
        <w:t xml:space="preserve"> 0.25-hourly </w:t>
      </w:r>
      <w:r w:rsidRPr="003F3040">
        <w:rPr>
          <w:rFonts w:ascii="Arial" w:hAnsi="Arial" w:cs="Arial"/>
          <w:color w:val="000000" w:themeColor="text1"/>
        </w:rPr>
        <w:t xml:space="preserve">temperature </w:t>
      </w:r>
      <w:r>
        <w:rPr>
          <w:rFonts w:ascii="Arial" w:hAnsi="Arial" w:cs="Arial"/>
          <w:color w:val="000000" w:themeColor="text1"/>
        </w:rPr>
        <w:t>observations</w:t>
      </w:r>
      <w:r w:rsidRPr="003F3040">
        <w:rPr>
          <w:rFonts w:ascii="Arial" w:hAnsi="Arial" w:cs="Arial"/>
          <w:color w:val="000000" w:themeColor="text1"/>
        </w:rPr>
        <w:t xml:space="preserve"> &gt;15°C) were</w:t>
      </w:r>
      <w:r w:rsidRPr="009A156E">
        <w:rPr>
          <w:rFonts w:ascii="Arial" w:hAnsi="Arial" w:cs="Arial"/>
          <w:color w:val="000000" w:themeColor="text1"/>
        </w:rPr>
        <w:t xml:space="preserve"> not </w:t>
      </w:r>
      <w:r>
        <w:rPr>
          <w:rFonts w:ascii="Arial" w:hAnsi="Arial" w:cs="Arial"/>
          <w:color w:val="000000" w:themeColor="text1"/>
        </w:rPr>
        <w:t>predictive of</w:t>
      </w:r>
      <w:r w:rsidRPr="009A156E">
        <w:rPr>
          <w:rFonts w:ascii="Arial" w:hAnsi="Arial" w:cs="Arial"/>
          <w:color w:val="000000" w:themeColor="text1"/>
        </w:rPr>
        <w:t xml:space="preserve"> final </w:t>
      </w:r>
      <w:r w:rsidRPr="00612205">
        <w:rPr>
          <w:rFonts w:ascii="Arial" w:hAnsi="Arial" w:cs="Arial"/>
          <w:color w:val="000000" w:themeColor="text1"/>
        </w:rPr>
        <w:t xml:space="preserve">size (all </w:t>
      </w:r>
      <w:r w:rsidRPr="00FA0633">
        <w:rPr>
          <w:rFonts w:ascii="Arial" w:hAnsi="Arial" w:cs="Arial"/>
          <w:i/>
          <w:iCs/>
          <w:color w:val="000000" w:themeColor="text1"/>
        </w:rPr>
        <w:t>r</w:t>
      </w:r>
      <w:r w:rsidRPr="00612205">
        <w:rPr>
          <w:rFonts w:ascii="Arial" w:hAnsi="Arial" w:cs="Arial"/>
          <w:color w:val="000000" w:themeColor="text1"/>
          <w:vertAlign w:val="superscript"/>
        </w:rPr>
        <w:t>2</w:t>
      </w:r>
      <w:r w:rsidRPr="00612205">
        <w:rPr>
          <w:rFonts w:ascii="Arial" w:hAnsi="Arial" w:cs="Arial"/>
          <w:color w:val="000000" w:themeColor="text1"/>
        </w:rPr>
        <w:t xml:space="preserve"> </w:t>
      </w:r>
      <w:r w:rsidR="00612205" w:rsidRPr="00612205">
        <w:rPr>
          <w:rFonts w:ascii="Arial" w:hAnsi="Arial" w:cs="Arial"/>
          <w:color w:val="000000" w:themeColor="text1"/>
        </w:rPr>
        <w:t xml:space="preserve">values </w:t>
      </w:r>
      <w:r w:rsidRPr="00612205">
        <w:rPr>
          <w:rFonts w:ascii="Arial" w:hAnsi="Arial" w:cs="Arial"/>
          <w:color w:val="000000" w:themeColor="text1"/>
        </w:rPr>
        <w:t>&lt; 0.01</w:t>
      </w:r>
      <w:r w:rsidR="009469FA" w:rsidRPr="00612205">
        <w:rPr>
          <w:rFonts w:ascii="Arial" w:hAnsi="Arial" w:cs="Arial"/>
          <w:color w:val="000000" w:themeColor="text1"/>
        </w:rPr>
        <w:t xml:space="preserve">, </w:t>
      </w:r>
      <w:r w:rsidR="009469FA" w:rsidRPr="006C3616">
        <w:rPr>
          <w:rFonts w:ascii="Arial" w:hAnsi="Arial" w:cs="Arial"/>
          <w:i/>
          <w:iCs/>
          <w:color w:val="000000" w:themeColor="text1"/>
        </w:rPr>
        <w:t>p</w:t>
      </w:r>
      <w:r w:rsidR="009469FA" w:rsidRPr="00612205">
        <w:rPr>
          <w:rFonts w:ascii="Arial" w:hAnsi="Arial" w:cs="Arial"/>
          <w:color w:val="000000" w:themeColor="text1"/>
        </w:rPr>
        <w:t xml:space="preserve"> </w:t>
      </w:r>
      <w:r w:rsidR="005F7568" w:rsidRPr="00612205">
        <w:rPr>
          <w:rFonts w:ascii="Arial" w:hAnsi="Arial" w:cs="Arial"/>
          <w:color w:val="000000" w:themeColor="text1"/>
        </w:rPr>
        <w:t>&gt;</w:t>
      </w:r>
      <w:r w:rsidR="000F6D6B" w:rsidRPr="00612205">
        <w:rPr>
          <w:rFonts w:ascii="Arial" w:hAnsi="Arial" w:cs="Arial"/>
          <w:color w:val="000000" w:themeColor="text1"/>
        </w:rPr>
        <w:t xml:space="preserve"> </w:t>
      </w:r>
      <w:r w:rsidR="009469FA" w:rsidRPr="00612205">
        <w:rPr>
          <w:rFonts w:ascii="Arial" w:hAnsi="Arial" w:cs="Arial"/>
          <w:color w:val="000000" w:themeColor="text1"/>
        </w:rPr>
        <w:t>0.05</w:t>
      </w:r>
      <w:r w:rsidRPr="00612205">
        <w:rPr>
          <w:rFonts w:ascii="Arial" w:hAnsi="Arial" w:cs="Arial"/>
          <w:color w:val="000000" w:themeColor="text1"/>
        </w:rPr>
        <w:t>).</w:t>
      </w:r>
    </w:p>
    <w:p w14:paraId="53CB8970" w14:textId="77777777" w:rsidR="002E4F14" w:rsidRPr="00731FDA" w:rsidRDefault="002E4F14" w:rsidP="002757F7">
      <w:pPr>
        <w:spacing w:line="480" w:lineRule="auto"/>
        <w:ind w:firstLine="720"/>
        <w:contextualSpacing/>
        <w:rPr>
          <w:rFonts w:ascii="Arial" w:hAnsi="Arial" w:cs="Arial"/>
          <w:i/>
        </w:rPr>
      </w:pPr>
    </w:p>
    <w:p w14:paraId="42646E0C" w14:textId="35F177CC" w:rsidR="002E4F14" w:rsidRPr="002365FA" w:rsidRDefault="002E4F14" w:rsidP="002757F7">
      <w:pPr>
        <w:pStyle w:val="Heading1"/>
        <w:spacing w:line="480" w:lineRule="auto"/>
        <w:rPr>
          <w:rFonts w:ascii="Arial" w:hAnsi="Arial" w:cs="Arial"/>
          <w:b/>
          <w:bCs/>
          <w:color w:val="000000" w:themeColor="text1"/>
          <w:sz w:val="24"/>
          <w:szCs w:val="24"/>
        </w:rPr>
      </w:pPr>
      <w:bookmarkStart w:id="19" w:name="_Toc33712828"/>
      <w:r w:rsidRPr="002365FA">
        <w:rPr>
          <w:rFonts w:ascii="Arial" w:hAnsi="Arial" w:cs="Arial"/>
          <w:b/>
          <w:bCs/>
          <w:color w:val="000000" w:themeColor="text1"/>
          <w:sz w:val="24"/>
          <w:szCs w:val="24"/>
        </w:rPr>
        <w:t>Projected Juvenile Salmon Growth Under Future Scenarios</w:t>
      </w:r>
      <w:bookmarkEnd w:id="19"/>
    </w:p>
    <w:p w14:paraId="3B5FF997" w14:textId="703616FA" w:rsidR="00954CE2" w:rsidRPr="004075AF" w:rsidRDefault="005A6968" w:rsidP="00273F5E">
      <w:pPr>
        <w:spacing w:line="480" w:lineRule="auto"/>
        <w:ind w:firstLine="720"/>
      </w:pPr>
      <w:r>
        <w:rPr>
          <w:rFonts w:ascii="Arial" w:hAnsi="Arial" w:cs="Arial"/>
        </w:rPr>
        <w:t xml:space="preserve">The projected </w:t>
      </w:r>
      <w:r w:rsidR="00954CE2">
        <w:rPr>
          <w:rFonts w:ascii="Arial" w:hAnsi="Arial" w:cs="Arial"/>
        </w:rPr>
        <w:t xml:space="preserve">summer </w:t>
      </w:r>
      <w:r>
        <w:rPr>
          <w:rFonts w:ascii="Arial" w:hAnsi="Arial" w:cs="Arial"/>
        </w:rPr>
        <w:t xml:space="preserve">growth response of </w:t>
      </w:r>
      <w:r w:rsidRPr="00856CEC">
        <w:rPr>
          <w:rFonts w:ascii="Arial" w:hAnsi="Arial"/>
        </w:rPr>
        <w:t xml:space="preserve">juvenile salmon </w:t>
      </w:r>
      <w:r>
        <w:rPr>
          <w:rFonts w:ascii="Arial" w:hAnsi="Arial" w:cs="Arial"/>
        </w:rPr>
        <w:t xml:space="preserve">to </w:t>
      </w:r>
      <w:r w:rsidR="00AD0456">
        <w:rPr>
          <w:rFonts w:ascii="Arial" w:hAnsi="Arial" w:cs="Arial"/>
        </w:rPr>
        <w:t xml:space="preserve">direct effects of </w:t>
      </w:r>
      <w:r>
        <w:rPr>
          <w:rFonts w:ascii="Arial" w:hAnsi="Arial" w:cs="Arial"/>
        </w:rPr>
        <w:t xml:space="preserve">climate warming was negative in </w:t>
      </w:r>
      <w:r w:rsidRPr="003E229E">
        <w:rPr>
          <w:rFonts w:ascii="Arial" w:hAnsi="Arial" w:cs="Arial"/>
        </w:rPr>
        <w:t xml:space="preserve">almost all cases, </w:t>
      </w:r>
      <w:r w:rsidR="003E229E" w:rsidRPr="003E229E">
        <w:rPr>
          <w:rFonts w:ascii="Arial" w:hAnsi="Arial" w:cs="Arial"/>
        </w:rPr>
        <w:t>with a mean of -</w:t>
      </w:r>
      <w:r w:rsidR="00330C73">
        <w:rPr>
          <w:rFonts w:ascii="Arial" w:hAnsi="Arial" w:cs="Arial"/>
        </w:rPr>
        <w:t>4.91</w:t>
      </w:r>
      <w:r w:rsidR="003E229E" w:rsidRPr="003E229E">
        <w:rPr>
          <w:rFonts w:ascii="Arial" w:hAnsi="Arial" w:cs="Arial"/>
        </w:rPr>
        <w:t xml:space="preserve"> ± </w:t>
      </w:r>
      <w:r w:rsidR="00330C73">
        <w:rPr>
          <w:rFonts w:ascii="Arial" w:hAnsi="Arial" w:cs="Arial"/>
        </w:rPr>
        <w:t>0.3</w:t>
      </w:r>
      <w:r w:rsidR="003E229E" w:rsidRPr="003E229E">
        <w:rPr>
          <w:rFonts w:ascii="Arial" w:hAnsi="Arial" w:cs="Arial"/>
        </w:rPr>
        <w:t xml:space="preserve"> % and </w:t>
      </w:r>
      <w:r w:rsidRPr="003E229E">
        <w:rPr>
          <w:rFonts w:ascii="Arial" w:hAnsi="Arial" w:cs="Arial"/>
        </w:rPr>
        <w:t>ranging</w:t>
      </w:r>
      <w:r>
        <w:rPr>
          <w:rFonts w:ascii="Arial" w:hAnsi="Arial" w:cs="Arial"/>
        </w:rPr>
        <w:t xml:space="preserve"> from +</w:t>
      </w:r>
      <w:r w:rsidR="00747491">
        <w:rPr>
          <w:rFonts w:ascii="Arial" w:hAnsi="Arial" w:cs="Arial"/>
        </w:rPr>
        <w:t>5.1</w:t>
      </w:r>
      <w:r>
        <w:rPr>
          <w:rFonts w:ascii="Arial" w:hAnsi="Arial" w:cs="Arial"/>
        </w:rPr>
        <w:t>% to -2</w:t>
      </w:r>
      <w:r w:rsidR="00747491">
        <w:rPr>
          <w:rFonts w:ascii="Arial" w:hAnsi="Arial" w:cs="Arial"/>
        </w:rPr>
        <w:t>2</w:t>
      </w:r>
      <w:r>
        <w:rPr>
          <w:rFonts w:ascii="Arial" w:hAnsi="Arial" w:cs="Arial"/>
        </w:rPr>
        <w:t>.</w:t>
      </w:r>
      <w:r w:rsidR="00747491">
        <w:rPr>
          <w:rFonts w:ascii="Arial" w:hAnsi="Arial" w:cs="Arial"/>
        </w:rPr>
        <w:t>8</w:t>
      </w:r>
      <w:r>
        <w:rPr>
          <w:rFonts w:ascii="Arial" w:hAnsi="Arial" w:cs="Arial"/>
        </w:rPr>
        <w:t xml:space="preserve">% among decades across </w:t>
      </w:r>
      <w:r>
        <w:rPr>
          <w:rFonts w:ascii="Arial" w:hAnsi="Arial"/>
        </w:rPr>
        <w:t>cohorts</w:t>
      </w:r>
      <w:r w:rsidRPr="00485173">
        <w:rPr>
          <w:rFonts w:ascii="Arial" w:hAnsi="Arial" w:cs="Arial"/>
        </w:rPr>
        <w:t>,</w:t>
      </w:r>
      <w:r>
        <w:rPr>
          <w:rFonts w:ascii="Arial" w:hAnsi="Arial" w:cs="Arial"/>
        </w:rPr>
        <w:t xml:space="preserve"> feeding rate scenarios, and climate scenarios (Figure </w:t>
      </w:r>
      <w:r w:rsidR="00E2634B">
        <w:rPr>
          <w:rFonts w:ascii="Arial" w:hAnsi="Arial" w:cs="Arial"/>
        </w:rPr>
        <w:t>8</w:t>
      </w:r>
      <w:r>
        <w:rPr>
          <w:rFonts w:ascii="Arial" w:hAnsi="Arial" w:cs="Arial"/>
        </w:rPr>
        <w:t>).</w:t>
      </w:r>
      <w:r w:rsidR="006E4BC2">
        <w:rPr>
          <w:rFonts w:ascii="Arial" w:hAnsi="Arial" w:cs="Arial"/>
        </w:rPr>
        <w:t xml:space="preserve"> </w:t>
      </w:r>
      <w:r w:rsidR="00757583">
        <w:rPr>
          <w:rFonts w:ascii="Arial" w:hAnsi="Arial" w:cs="Arial"/>
        </w:rPr>
        <w:t>Nearly a</w:t>
      </w:r>
      <w:r>
        <w:rPr>
          <w:rFonts w:ascii="Arial" w:hAnsi="Arial" w:cs="Arial"/>
        </w:rPr>
        <w:t xml:space="preserve">ll cohorts saw a decrease in final mass under at least one future scenario relative to the 2010-2019 simulations, and three cohorts (of 21 total) exhibited at least one future scenario in which fish mass </w:t>
      </w:r>
      <w:r w:rsidRPr="00932194">
        <w:rPr>
          <w:rFonts w:ascii="Arial" w:hAnsi="Arial" w:cs="Arial"/>
        </w:rPr>
        <w:t>increased (</w:t>
      </w:r>
      <w:r w:rsidR="000564FB">
        <w:rPr>
          <w:rFonts w:ascii="Arial" w:hAnsi="Arial" w:cs="Arial"/>
        </w:rPr>
        <w:t xml:space="preserve">Table </w:t>
      </w:r>
      <w:r w:rsidR="00393DC0" w:rsidRPr="00932194">
        <w:rPr>
          <w:rFonts w:ascii="Arial" w:hAnsi="Arial" w:cs="Arial"/>
        </w:rPr>
        <w:t>S</w:t>
      </w:r>
      <w:r w:rsidR="00840797" w:rsidRPr="00932194">
        <w:rPr>
          <w:rFonts w:ascii="Arial" w:hAnsi="Arial" w:cs="Arial"/>
        </w:rPr>
        <w:t>5</w:t>
      </w:r>
      <w:r w:rsidR="00081095">
        <w:rPr>
          <w:rFonts w:ascii="Arial" w:hAnsi="Arial" w:cs="Arial"/>
        </w:rPr>
        <w:t>)</w:t>
      </w:r>
      <w:r w:rsidRPr="00932194">
        <w:rPr>
          <w:rFonts w:ascii="Arial" w:hAnsi="Arial" w:cs="Arial"/>
        </w:rPr>
        <w:t>.</w:t>
      </w:r>
      <w:r w:rsidR="006E4BC2">
        <w:rPr>
          <w:rFonts w:ascii="Arial" w:hAnsi="Arial" w:cs="Arial"/>
        </w:rPr>
        <w:t xml:space="preserve"> </w:t>
      </w:r>
      <w:r w:rsidRPr="00932194">
        <w:rPr>
          <w:rFonts w:ascii="Arial" w:hAnsi="Arial" w:cs="Arial"/>
        </w:rPr>
        <w:t>For most cohorts, increased feeding rate (+20%) scenarios generally produced a smaller magnitude of response relative to low feeding rate scenarios (-20%)</w:t>
      </w:r>
      <w:r w:rsidR="00393DC0" w:rsidRPr="00932194">
        <w:rPr>
          <w:rFonts w:ascii="Arial" w:hAnsi="Arial" w:cs="Arial"/>
        </w:rPr>
        <w:t xml:space="preserve"> (</w:t>
      </w:r>
      <w:r w:rsidR="00840797" w:rsidRPr="00932194">
        <w:rPr>
          <w:rFonts w:ascii="Arial" w:hAnsi="Arial" w:cs="Arial"/>
        </w:rPr>
        <w:t>Figure 8</w:t>
      </w:r>
      <w:r w:rsidR="00393DC0" w:rsidRPr="00932194">
        <w:rPr>
          <w:rFonts w:ascii="Arial" w:hAnsi="Arial" w:cs="Arial"/>
        </w:rPr>
        <w:t>)</w:t>
      </w:r>
      <w:r w:rsidRPr="00932194">
        <w:rPr>
          <w:rFonts w:ascii="Arial" w:hAnsi="Arial" w:cs="Arial"/>
        </w:rPr>
        <w:t>.</w:t>
      </w:r>
      <w:r w:rsidR="006E4BC2">
        <w:rPr>
          <w:rFonts w:ascii="Arial" w:hAnsi="Arial" w:cs="Arial"/>
        </w:rPr>
        <w:t xml:space="preserve"> </w:t>
      </w:r>
    </w:p>
    <w:p w14:paraId="71BF7D5B" w14:textId="77777777" w:rsidR="002E4F14" w:rsidRDefault="002E4F14" w:rsidP="002757F7">
      <w:pPr>
        <w:spacing w:line="480" w:lineRule="auto"/>
        <w:contextualSpacing/>
        <w:rPr>
          <w:rFonts w:ascii="Arial" w:hAnsi="Arial" w:cs="Arial"/>
        </w:rPr>
      </w:pPr>
    </w:p>
    <w:p w14:paraId="56077959" w14:textId="77777777" w:rsidR="006261A0" w:rsidRPr="004679CB" w:rsidRDefault="006261A0" w:rsidP="006261A0">
      <w:pPr>
        <w:spacing w:line="480" w:lineRule="auto"/>
        <w:contextualSpacing/>
        <w:rPr>
          <w:rFonts w:ascii="Arial" w:hAnsi="Arial" w:cs="Arial"/>
          <w:b/>
          <w:bCs/>
        </w:rPr>
      </w:pPr>
      <w:r w:rsidRPr="004679CB">
        <w:rPr>
          <w:rFonts w:ascii="Arial" w:hAnsi="Arial" w:cs="Arial"/>
          <w:b/>
          <w:bCs/>
        </w:rPr>
        <w:t>Discussion</w:t>
      </w:r>
    </w:p>
    <w:p w14:paraId="77C71FB3" w14:textId="4B99411D" w:rsidR="006261A0" w:rsidRPr="000A1A1B" w:rsidRDefault="006261A0" w:rsidP="006261A0">
      <w:pPr>
        <w:spacing w:line="480" w:lineRule="auto"/>
        <w:ind w:firstLine="720"/>
        <w:contextualSpacing/>
        <w:rPr>
          <w:rFonts w:ascii="Arial" w:hAnsi="Arial"/>
        </w:rPr>
      </w:pPr>
      <w:r>
        <w:rPr>
          <w:rFonts w:ascii="Arial" w:hAnsi="Arial" w:cs="Arial"/>
        </w:rPr>
        <w:t xml:space="preserve">Juvenile salmon mass at end of the summer simulation period was projected to decline by the 2030s and 2060s relative to the 2010-2019 time period under most climate and feeding rate scenarios modeled in this study. </w:t>
      </w:r>
      <w:r>
        <w:rPr>
          <w:rFonts w:ascii="Arial" w:hAnsi="Arial"/>
        </w:rPr>
        <w:t xml:space="preserve">These results suggest climate warming over the next 10-50 years could reduce juvenile Chinook and Coho Salmon summer growth rates across a wide diversity of habitat types, even if salmon are able to </w:t>
      </w:r>
      <w:r>
        <w:rPr>
          <w:rFonts w:ascii="Arial" w:hAnsi="Arial"/>
        </w:rPr>
        <w:lastRenderedPageBreak/>
        <w:t xml:space="preserve">substantially increase their feeding rates. </w:t>
      </w:r>
      <w:proofErr w:type="gramStart"/>
      <w:r>
        <w:rPr>
          <w:rFonts w:ascii="Arial" w:hAnsi="Arial"/>
        </w:rPr>
        <w:t>However</w:t>
      </w:r>
      <w:proofErr w:type="gramEnd"/>
      <w:r>
        <w:rPr>
          <w:rFonts w:ascii="Arial" w:hAnsi="Arial"/>
        </w:rPr>
        <w:t xml:space="preserve"> this result does not necessarily indicate that fish mass at the end of the full growing period (spring through fall) will decline, because an extended growing season could compensate for some of the reduced growth during summer</w:t>
      </w:r>
      <w:r w:rsidR="001A10F9">
        <w:rPr>
          <w:rFonts w:ascii="Arial" w:hAnsi="Arial"/>
        </w:rPr>
        <w:t xml:space="preserve"> (Armstrong et al</w:t>
      </w:r>
      <w:r>
        <w:rPr>
          <w:rFonts w:ascii="Arial" w:hAnsi="Arial"/>
        </w:rPr>
        <w:t>.</w:t>
      </w:r>
      <w:r w:rsidR="008107F9">
        <w:rPr>
          <w:rFonts w:ascii="Arial" w:hAnsi="Arial"/>
        </w:rPr>
        <w:t xml:space="preserve"> 2021).</w:t>
      </w:r>
      <w:r>
        <w:rPr>
          <w:rFonts w:ascii="Arial" w:hAnsi="Arial"/>
        </w:rPr>
        <w:t xml:space="preserve"> </w:t>
      </w:r>
      <w:r>
        <w:rPr>
          <w:rFonts w:ascii="Arial" w:hAnsi="Arial" w:cs="Arial"/>
        </w:rPr>
        <w:t xml:space="preserve">No existing models can predict the responses of complex systems to climate change with certainty </w:t>
      </w:r>
      <w:r w:rsidRPr="0047211A">
        <w:rPr>
          <w:rFonts w:ascii="Arial" w:hAnsi="Arial" w:cs="Arial"/>
          <w:noProof/>
        </w:rPr>
        <w:t>(Schindler and Hilborn 2015)</w:t>
      </w:r>
      <w:r>
        <w:rPr>
          <w:rFonts w:ascii="Arial" w:hAnsi="Arial" w:cs="Arial"/>
        </w:rPr>
        <w:t xml:space="preserve">; instead, our </w:t>
      </w:r>
      <w:r w:rsidR="005D4F73">
        <w:rPr>
          <w:rFonts w:ascii="Arial" w:hAnsi="Arial" w:cs="Arial"/>
        </w:rPr>
        <w:t xml:space="preserve">goals were </w:t>
      </w:r>
      <w:r>
        <w:rPr>
          <w:rFonts w:ascii="Arial" w:hAnsi="Arial" w:cs="Arial"/>
        </w:rPr>
        <w:t>to project the likely responses of juvenile salmon among distinct environments to plausible future climate scenarios and highlight the degree of variation in responses to a regional climate signal.</w:t>
      </w:r>
    </w:p>
    <w:p w14:paraId="2D180419" w14:textId="77777777" w:rsidR="006261A0" w:rsidRPr="00341EED" w:rsidRDefault="006261A0" w:rsidP="006261A0">
      <w:pPr>
        <w:spacing w:line="480" w:lineRule="auto"/>
        <w:contextualSpacing/>
        <w:rPr>
          <w:rFonts w:ascii="Arial" w:hAnsi="Arial"/>
        </w:rPr>
      </w:pPr>
    </w:p>
    <w:p w14:paraId="0D62067B" w14:textId="77777777" w:rsidR="006261A0" w:rsidRPr="00036734" w:rsidRDefault="006261A0" w:rsidP="006261A0">
      <w:pPr>
        <w:spacing w:line="480" w:lineRule="auto"/>
        <w:contextualSpacing/>
        <w:rPr>
          <w:rFonts w:ascii="Arial" w:hAnsi="Arial" w:cs="Arial"/>
          <w:b/>
          <w:bCs/>
          <w:i/>
          <w:iCs/>
        </w:rPr>
      </w:pPr>
      <w:r w:rsidRPr="00036734">
        <w:rPr>
          <w:rFonts w:ascii="Arial" w:hAnsi="Arial" w:cs="Arial"/>
          <w:b/>
          <w:bCs/>
          <w:i/>
          <w:iCs/>
        </w:rPr>
        <w:t>Temperature Effects</w:t>
      </w:r>
    </w:p>
    <w:p w14:paraId="049F5688" w14:textId="77777777" w:rsidR="006261A0" w:rsidRDefault="006261A0" w:rsidP="006261A0">
      <w:pPr>
        <w:spacing w:line="480" w:lineRule="auto"/>
        <w:contextualSpacing/>
        <w:rPr>
          <w:rFonts w:ascii="Arial" w:hAnsi="Arial" w:cs="Arial"/>
          <w:i/>
          <w:iCs/>
        </w:rPr>
      </w:pPr>
      <w:r>
        <w:rPr>
          <w:rFonts w:ascii="Arial" w:hAnsi="Arial" w:cs="Arial"/>
          <w:i/>
          <w:iCs/>
        </w:rPr>
        <w:t>Observed Water Temperatures</w:t>
      </w:r>
    </w:p>
    <w:p w14:paraId="6FC75B92" w14:textId="7B214DA4" w:rsidR="006261A0" w:rsidRDefault="006261A0" w:rsidP="006261A0">
      <w:pPr>
        <w:spacing w:line="480" w:lineRule="auto"/>
        <w:contextualSpacing/>
        <w:rPr>
          <w:rFonts w:ascii="Arial" w:hAnsi="Arial" w:cs="Arial"/>
          <w:color w:val="000000" w:themeColor="text1"/>
        </w:rPr>
      </w:pPr>
      <w:r>
        <w:rPr>
          <w:rFonts w:ascii="Arial" w:hAnsi="Arial" w:cs="Arial"/>
        </w:rPr>
        <w:tab/>
      </w:r>
      <w:r w:rsidRPr="00984711">
        <w:rPr>
          <w:rFonts w:ascii="Arial" w:hAnsi="Arial" w:cs="Arial"/>
          <w:color w:val="000000" w:themeColor="text1"/>
        </w:rPr>
        <w:t xml:space="preserve">The range of summer temperatures observed in our study </w:t>
      </w:r>
      <w:r>
        <w:rPr>
          <w:rFonts w:ascii="Arial" w:hAnsi="Arial" w:cs="Arial"/>
          <w:color w:val="000000" w:themeColor="text1"/>
        </w:rPr>
        <w:t>we</w:t>
      </w:r>
      <w:r w:rsidRPr="00984711">
        <w:rPr>
          <w:rFonts w:ascii="Arial" w:hAnsi="Arial" w:cs="Arial"/>
          <w:color w:val="000000" w:themeColor="text1"/>
        </w:rPr>
        <w:t xml:space="preserve">re intermediate relative to other well-studied salmon systems such as the warmer Columbia River system </w:t>
      </w:r>
      <w:r w:rsidRPr="0047211A">
        <w:rPr>
          <w:rFonts w:ascii="Arial" w:hAnsi="Arial" w:cs="Arial"/>
          <w:noProof/>
          <w:color w:val="000000" w:themeColor="text1"/>
        </w:rPr>
        <w:t>(Chang and Psaris 2013)</w:t>
      </w:r>
      <w:r>
        <w:rPr>
          <w:rFonts w:ascii="Arial" w:hAnsi="Arial" w:cs="Arial"/>
          <w:noProof/>
          <w:color w:val="000000" w:themeColor="text1"/>
        </w:rPr>
        <w:t xml:space="preserve"> </w:t>
      </w:r>
      <w:r w:rsidRPr="00984711">
        <w:rPr>
          <w:rFonts w:ascii="Arial" w:hAnsi="Arial" w:cs="Arial"/>
          <w:color w:val="000000" w:themeColor="text1"/>
        </w:rPr>
        <w:t xml:space="preserve">or generally cooler Bristol Bay systems </w:t>
      </w:r>
      <w:r w:rsidRPr="0047211A">
        <w:rPr>
          <w:rFonts w:ascii="Arial" w:hAnsi="Arial" w:cs="Arial"/>
          <w:noProof/>
          <w:color w:val="000000" w:themeColor="text1"/>
        </w:rPr>
        <w:t>(Lisi et al. 2013)</w:t>
      </w:r>
      <w:r w:rsidRPr="00984711">
        <w:rPr>
          <w:rFonts w:ascii="Arial" w:hAnsi="Arial" w:cs="Arial"/>
          <w:color w:val="000000" w:themeColor="text1"/>
        </w:rPr>
        <w:t>.</w:t>
      </w:r>
      <w:r>
        <w:rPr>
          <w:rFonts w:ascii="Arial" w:hAnsi="Arial" w:cs="Arial"/>
          <w:color w:val="000000" w:themeColor="text1"/>
        </w:rPr>
        <w:t xml:space="preserve"> The Kenai River watershed exhibits a range of physiography similar to the nearby Matanuska-Susitna basin to the north, and the range of temperatures observed in the two regions were similar </w:t>
      </w:r>
      <w:r w:rsidR="00536A7D">
        <w:rPr>
          <w:rFonts w:ascii="Arial" w:hAnsi="Arial" w:cs="Arial"/>
          <w:noProof/>
          <w:color w:val="000000" w:themeColor="text1"/>
        </w:rPr>
        <w:t>(Shaftel et al. 2020a)</w:t>
      </w:r>
      <w:r>
        <w:rPr>
          <w:rFonts w:ascii="Arial" w:hAnsi="Arial" w:cs="Arial"/>
          <w:color w:val="000000" w:themeColor="text1"/>
        </w:rPr>
        <w:t>. Surprisingly, o</w:t>
      </w:r>
      <w:r w:rsidRPr="00984711">
        <w:rPr>
          <w:rFonts w:ascii="Arial" w:hAnsi="Arial" w:cs="Arial"/>
          <w:color w:val="000000" w:themeColor="text1"/>
        </w:rPr>
        <w:t>ur montane tributary was on average slightly warmer than the lowland system</w:t>
      </w:r>
      <w:r>
        <w:rPr>
          <w:rFonts w:ascii="Arial" w:hAnsi="Arial" w:cs="Arial"/>
          <w:color w:val="000000" w:themeColor="text1"/>
        </w:rPr>
        <w:t>,</w:t>
      </w:r>
      <w:r w:rsidRPr="00984711">
        <w:rPr>
          <w:rFonts w:ascii="Arial" w:hAnsi="Arial" w:cs="Arial"/>
          <w:color w:val="000000" w:themeColor="text1"/>
        </w:rPr>
        <w:t xml:space="preserve"> though this could be an art</w:t>
      </w:r>
      <w:r w:rsidR="00302097">
        <w:rPr>
          <w:rFonts w:ascii="Arial" w:hAnsi="Arial" w:cs="Arial"/>
          <w:color w:val="000000" w:themeColor="text1"/>
        </w:rPr>
        <w:t>i</w:t>
      </w:r>
      <w:r w:rsidRPr="00984711">
        <w:rPr>
          <w:rFonts w:ascii="Arial" w:hAnsi="Arial" w:cs="Arial"/>
          <w:color w:val="000000" w:themeColor="text1"/>
        </w:rPr>
        <w:t>fact of specific site locations</w:t>
      </w:r>
      <w:r w:rsidR="00536A7D">
        <w:rPr>
          <w:rFonts w:ascii="Arial" w:hAnsi="Arial" w:cs="Arial"/>
          <w:color w:val="000000" w:themeColor="text1"/>
        </w:rPr>
        <w:t xml:space="preserve"> (i.e. presence of lakes)</w:t>
      </w:r>
      <w:r w:rsidRPr="00984711">
        <w:rPr>
          <w:rFonts w:ascii="Arial" w:hAnsi="Arial" w:cs="Arial"/>
          <w:color w:val="000000" w:themeColor="text1"/>
        </w:rPr>
        <w:t xml:space="preserve"> rather than overall means throughout the watersheds</w:t>
      </w:r>
      <w:r w:rsidR="00536A7D">
        <w:rPr>
          <w:rFonts w:ascii="Arial" w:hAnsi="Arial" w:cs="Arial"/>
          <w:color w:val="000000" w:themeColor="text1"/>
        </w:rPr>
        <w:t>.</w:t>
      </w:r>
      <w:r w:rsidRPr="00984711">
        <w:rPr>
          <w:rFonts w:ascii="Arial" w:hAnsi="Arial" w:cs="Arial"/>
          <w:color w:val="000000" w:themeColor="text1"/>
        </w:rPr>
        <w:t xml:space="preserve"> </w:t>
      </w:r>
      <w:r w:rsidR="00536A7D">
        <w:rPr>
          <w:rFonts w:ascii="Arial" w:hAnsi="Arial" w:cs="Arial"/>
          <w:color w:val="000000" w:themeColor="text1"/>
        </w:rPr>
        <w:t>A</w:t>
      </w:r>
      <w:r w:rsidRPr="00984711">
        <w:rPr>
          <w:rFonts w:ascii="Arial" w:hAnsi="Arial" w:cs="Arial"/>
          <w:color w:val="000000" w:themeColor="text1"/>
        </w:rPr>
        <w:t xml:space="preserve"> more detailed reach-scale spatial </w:t>
      </w:r>
      <w:r>
        <w:rPr>
          <w:rFonts w:ascii="Arial" w:hAnsi="Arial" w:cs="Arial"/>
          <w:color w:val="000000" w:themeColor="text1"/>
        </w:rPr>
        <w:t xml:space="preserve">stream </w:t>
      </w:r>
      <w:r w:rsidRPr="00984711">
        <w:rPr>
          <w:rFonts w:ascii="Arial" w:hAnsi="Arial" w:cs="Arial"/>
          <w:color w:val="000000" w:themeColor="text1"/>
        </w:rPr>
        <w:t>network model</w:t>
      </w:r>
      <w:r w:rsidR="00536A7D">
        <w:rPr>
          <w:rFonts w:ascii="Arial" w:hAnsi="Arial" w:cs="Arial"/>
          <w:color w:val="000000" w:themeColor="text1"/>
        </w:rPr>
        <w:t xml:space="preserve"> </w:t>
      </w:r>
      <w:r w:rsidR="00536A7D" w:rsidRPr="00984711">
        <w:rPr>
          <w:rFonts w:ascii="Arial" w:hAnsi="Arial" w:cs="Arial"/>
          <w:color w:val="000000" w:themeColor="text1"/>
        </w:rPr>
        <w:t>will reveal more detailed stream temperature patterns throughout the region</w:t>
      </w:r>
      <w:r w:rsidR="0025118A">
        <w:rPr>
          <w:rFonts w:ascii="Arial" w:hAnsi="Arial" w:cs="Arial"/>
          <w:color w:val="000000" w:themeColor="text1"/>
        </w:rPr>
        <w:t xml:space="preserve"> (</w:t>
      </w:r>
      <w:r w:rsidR="0025118A">
        <w:rPr>
          <w:rFonts w:ascii="Arial" w:hAnsi="Arial" w:cs="Arial"/>
          <w:noProof/>
          <w:color w:val="000000" w:themeColor="text1"/>
        </w:rPr>
        <w:t>Ver Hoef et al. 2006; Isaak et al. 2014; Shaftel et al. 2020b)</w:t>
      </w:r>
      <w:r w:rsidR="00536A7D">
        <w:rPr>
          <w:rFonts w:ascii="Arial" w:hAnsi="Arial" w:cs="Arial"/>
          <w:color w:val="000000" w:themeColor="text1"/>
        </w:rPr>
        <w:t>.</w:t>
      </w:r>
      <w:r>
        <w:rPr>
          <w:rFonts w:ascii="Arial" w:hAnsi="Arial" w:cs="Arial"/>
          <w:color w:val="000000" w:themeColor="text1"/>
        </w:rPr>
        <w:t xml:space="preserve"> </w:t>
      </w:r>
      <w:r w:rsidRPr="00984711">
        <w:rPr>
          <w:rFonts w:ascii="Arial" w:hAnsi="Arial" w:cs="Arial"/>
          <w:color w:val="000000" w:themeColor="text1"/>
        </w:rPr>
        <w:t xml:space="preserve">The glacial tributary in our study was generally warmer than other glacial systems studied in southeast Alaska </w:t>
      </w:r>
      <w:r w:rsidRPr="00984711">
        <w:rPr>
          <w:rFonts w:ascii="Arial" w:hAnsi="Arial" w:cs="Arial"/>
          <w:noProof/>
          <w:color w:val="000000" w:themeColor="text1"/>
        </w:rPr>
        <w:t xml:space="preserve">(Fellman et al. </w:t>
      </w:r>
      <w:r w:rsidRPr="00984711">
        <w:rPr>
          <w:rFonts w:ascii="Arial" w:hAnsi="Arial" w:cs="Arial"/>
          <w:noProof/>
          <w:color w:val="000000" w:themeColor="text1"/>
        </w:rPr>
        <w:lastRenderedPageBreak/>
        <w:t>2014)</w:t>
      </w:r>
      <w:r w:rsidRPr="00984711">
        <w:rPr>
          <w:rFonts w:ascii="Arial" w:hAnsi="Arial" w:cs="Arial"/>
          <w:color w:val="000000" w:themeColor="text1"/>
        </w:rPr>
        <w:t xml:space="preserve">, which could be attributable to </w:t>
      </w:r>
      <w:r>
        <w:rPr>
          <w:rFonts w:ascii="Arial" w:hAnsi="Arial" w:cs="Arial"/>
          <w:color w:val="000000" w:themeColor="text1"/>
        </w:rPr>
        <w:t xml:space="preserve">warming effects of </w:t>
      </w:r>
      <w:r w:rsidRPr="00984711">
        <w:rPr>
          <w:rFonts w:ascii="Arial" w:hAnsi="Arial" w:cs="Arial"/>
          <w:color w:val="000000" w:themeColor="text1"/>
        </w:rPr>
        <w:t xml:space="preserve">the large lake </w:t>
      </w:r>
      <w:r>
        <w:rPr>
          <w:rFonts w:ascii="Arial" w:hAnsi="Arial" w:cs="Arial"/>
          <w:color w:val="000000" w:themeColor="text1"/>
        </w:rPr>
        <w:t xml:space="preserve">upstream of our sampling sites </w:t>
      </w:r>
      <w:r w:rsidRPr="00B04B80">
        <w:rPr>
          <w:rFonts w:ascii="Arial" w:hAnsi="Arial" w:cs="Arial"/>
          <w:noProof/>
          <w:color w:val="000000" w:themeColor="text1"/>
        </w:rPr>
        <w:t>(Lisi et al. 2013)</w:t>
      </w:r>
      <w:r w:rsidRPr="00984711">
        <w:rPr>
          <w:rFonts w:ascii="Arial" w:hAnsi="Arial" w:cs="Arial"/>
          <w:color w:val="000000" w:themeColor="text1"/>
        </w:rPr>
        <w:t>.</w:t>
      </w:r>
      <w:r>
        <w:rPr>
          <w:rFonts w:ascii="Arial" w:hAnsi="Arial" w:cs="Arial"/>
          <w:color w:val="000000" w:themeColor="text1"/>
        </w:rPr>
        <w:t xml:space="preserve"> </w:t>
      </w:r>
    </w:p>
    <w:p w14:paraId="4E10EAC5" w14:textId="7D460A01" w:rsidR="006261A0" w:rsidRPr="002F33C5" w:rsidRDefault="006261A0" w:rsidP="006261A0">
      <w:pPr>
        <w:spacing w:line="480" w:lineRule="auto"/>
        <w:ind w:firstLine="720"/>
        <w:contextualSpacing/>
        <w:rPr>
          <w:rFonts w:ascii="Arial" w:hAnsi="Arial" w:cs="Arial"/>
        </w:rPr>
      </w:pPr>
      <w:r w:rsidRPr="00F062FC">
        <w:rPr>
          <w:rFonts w:ascii="ArialMT" w:hAnsi="ArialMT"/>
        </w:rPr>
        <w:t>Water temperature logger data collected at mainstem sites is commonly used to interpret biological effects on juvenile salmonid populations, but a growing body of evidence suggests that main-channel water temperatures do not fully encompass their actual thermal experience</w:t>
      </w:r>
      <w:r>
        <w:rPr>
          <w:rFonts w:ascii="ArialMT" w:hAnsi="ArialMT"/>
        </w:rPr>
        <w:t xml:space="preserve"> </w:t>
      </w:r>
      <w:r w:rsidRPr="00D15C3A">
        <w:rPr>
          <w:rFonts w:ascii="ArialMT" w:hAnsi="ArialMT"/>
          <w:noProof/>
        </w:rPr>
        <w:t>(Limm and Marchetti 2009; Armstrong et al. 2013; Huntsman and Falke 2019)</w:t>
      </w:r>
      <w:r w:rsidRPr="00F062FC">
        <w:rPr>
          <w:rFonts w:ascii="ArialMT" w:hAnsi="ArialMT"/>
        </w:rPr>
        <w:t xml:space="preserve">. For example, juvenile </w:t>
      </w:r>
      <w:r>
        <w:rPr>
          <w:rFonts w:ascii="ArialMT" w:hAnsi="ArialMT"/>
        </w:rPr>
        <w:t>C</w:t>
      </w:r>
      <w:r w:rsidRPr="00F062FC">
        <w:rPr>
          <w:rFonts w:ascii="ArialMT" w:hAnsi="ArialMT"/>
        </w:rPr>
        <w:t xml:space="preserve">oho </w:t>
      </w:r>
      <w:r>
        <w:rPr>
          <w:rFonts w:ascii="ArialMT" w:hAnsi="ArialMT"/>
        </w:rPr>
        <w:t>S</w:t>
      </w:r>
      <w:r w:rsidRPr="00F062FC">
        <w:rPr>
          <w:rFonts w:ascii="ArialMT" w:hAnsi="ArialMT"/>
        </w:rPr>
        <w:t xml:space="preserve">almon consume sources of abundant, energy-dense foods such as salmon eggs </w:t>
      </w:r>
      <w:r w:rsidRPr="00C92D51">
        <w:rPr>
          <w:rFonts w:ascii="ArialMT" w:hAnsi="ArialMT"/>
          <w:noProof/>
        </w:rPr>
        <w:t>(Armstrong et al. 2013)</w:t>
      </w:r>
      <w:r>
        <w:rPr>
          <w:rFonts w:ascii="ArialMT" w:hAnsi="ArialMT"/>
        </w:rPr>
        <w:t xml:space="preserve"> </w:t>
      </w:r>
      <w:r w:rsidRPr="00F062FC">
        <w:rPr>
          <w:rFonts w:ascii="ArialMT" w:hAnsi="ArialMT"/>
        </w:rPr>
        <w:t xml:space="preserve">or benthic macroinvertebrates </w:t>
      </w:r>
      <w:r w:rsidRPr="00324A31">
        <w:rPr>
          <w:rFonts w:ascii="ArialMT" w:hAnsi="ArialMT"/>
          <w:noProof/>
        </w:rPr>
        <w:t>(Baldock et al. 2016)</w:t>
      </w:r>
      <w:r w:rsidRPr="00F062FC">
        <w:rPr>
          <w:rFonts w:ascii="ArialMT" w:hAnsi="ArialMT"/>
        </w:rPr>
        <w:t xml:space="preserve"> in cool habitats</w:t>
      </w:r>
      <w:r>
        <w:rPr>
          <w:rFonts w:ascii="ArialMT" w:hAnsi="ArialMT"/>
        </w:rPr>
        <w:t>,</w:t>
      </w:r>
      <w:r w:rsidRPr="00F062FC">
        <w:rPr>
          <w:rFonts w:ascii="ArialMT" w:hAnsi="ArialMT"/>
        </w:rPr>
        <w:t xml:space="preserve"> then return to warmer off-channel habitats to optimize metabolism. Despite these and other well-documented examples of behavioral thermoregulation, it remains unclear whether it is the exception or the rule among stream-rearing juvenile salmon at high latitudes. If juvenile salmon in a given stream usually occupy temperatures similar to those recorded in the nearby main stem, then this would support the </w:t>
      </w:r>
      <w:r>
        <w:rPr>
          <w:rFonts w:ascii="ArialMT" w:hAnsi="ArialMT"/>
        </w:rPr>
        <w:t>application</w:t>
      </w:r>
      <w:r w:rsidRPr="00F062FC">
        <w:rPr>
          <w:rFonts w:ascii="ArialMT" w:hAnsi="ArialMT"/>
        </w:rPr>
        <w:t xml:space="preserve"> of data collected from mainstem temperature logger installations for </w:t>
      </w:r>
      <w:r>
        <w:rPr>
          <w:rFonts w:ascii="ArialMT" w:hAnsi="ArialMT"/>
        </w:rPr>
        <w:t>studies</w:t>
      </w:r>
      <w:r w:rsidRPr="00F062FC">
        <w:rPr>
          <w:rFonts w:ascii="ArialMT" w:hAnsi="ArialMT"/>
        </w:rPr>
        <w:t xml:space="preserve"> focused on juvenile salmon.</w:t>
      </w:r>
      <w:r>
        <w:rPr>
          <w:rFonts w:ascii="ArialMT" w:hAnsi="ArialMT"/>
        </w:rPr>
        <w:t xml:space="preserve"> </w:t>
      </w:r>
      <w:r w:rsidRPr="00E26F4D">
        <w:rPr>
          <w:rFonts w:ascii="ArialMT" w:hAnsi="ArialMT"/>
        </w:rPr>
        <w:t xml:space="preserve">Alternatively, if salmon regularly occupy habitats substantially colder or warmer than the nearby main stem, then interpreting water temperature effects on salmon might </w:t>
      </w:r>
      <w:r>
        <w:rPr>
          <w:rFonts w:ascii="ArialMT" w:hAnsi="ArialMT"/>
        </w:rPr>
        <w:t xml:space="preserve">particularly </w:t>
      </w:r>
      <w:r w:rsidRPr="00E26F4D">
        <w:rPr>
          <w:rFonts w:ascii="ArialMT" w:hAnsi="ArialMT"/>
        </w:rPr>
        <w:t>benefit from continuing to expand thermal infrared imagery dataset</w:t>
      </w:r>
      <w:r>
        <w:rPr>
          <w:rFonts w:ascii="ArialMT" w:hAnsi="ArialMT"/>
        </w:rPr>
        <w:t xml:space="preserve"> to quantify thermal variability across the riverscape</w:t>
      </w:r>
      <w:r w:rsidR="0025118A">
        <w:rPr>
          <w:rFonts w:ascii="ArialMT" w:hAnsi="ArialMT"/>
        </w:rPr>
        <w:t xml:space="preserve"> </w:t>
      </w:r>
      <w:r w:rsidR="0025118A" w:rsidRPr="00FB513F">
        <w:rPr>
          <w:rFonts w:ascii="ArialMT" w:hAnsi="ArialMT"/>
          <w:noProof/>
        </w:rPr>
        <w:t>(Dugdale 2016; Cook Inletkeeper 2021)</w:t>
      </w:r>
      <w:r>
        <w:rPr>
          <w:rFonts w:ascii="ArialMT" w:hAnsi="ArialMT"/>
        </w:rPr>
        <w:t>.</w:t>
      </w:r>
    </w:p>
    <w:p w14:paraId="7A0B75C8" w14:textId="77777777" w:rsidR="006261A0" w:rsidRDefault="006261A0" w:rsidP="006261A0">
      <w:pPr>
        <w:spacing w:line="480" w:lineRule="auto"/>
        <w:contextualSpacing/>
        <w:rPr>
          <w:rFonts w:ascii="Arial" w:hAnsi="Arial" w:cs="Arial"/>
        </w:rPr>
      </w:pPr>
    </w:p>
    <w:p w14:paraId="24B28147" w14:textId="77777777" w:rsidR="006261A0" w:rsidRPr="00281542" w:rsidRDefault="006261A0" w:rsidP="006261A0">
      <w:pPr>
        <w:spacing w:line="480" w:lineRule="auto"/>
        <w:contextualSpacing/>
        <w:rPr>
          <w:rFonts w:ascii="Arial" w:hAnsi="Arial" w:cs="Arial"/>
          <w:i/>
          <w:iCs/>
        </w:rPr>
      </w:pPr>
      <w:r w:rsidRPr="00281542">
        <w:rPr>
          <w:rFonts w:ascii="Arial" w:hAnsi="Arial" w:cs="Arial"/>
          <w:i/>
          <w:iCs/>
        </w:rPr>
        <w:t>Projected Future Water Temperatures</w:t>
      </w:r>
    </w:p>
    <w:p w14:paraId="6F1651F0" w14:textId="77777777" w:rsidR="006261A0" w:rsidRPr="00113C6C" w:rsidRDefault="006261A0" w:rsidP="006261A0">
      <w:pPr>
        <w:spacing w:line="480" w:lineRule="auto"/>
        <w:ind w:firstLine="720"/>
        <w:contextualSpacing/>
        <w:rPr>
          <w:rFonts w:ascii="Arial" w:hAnsi="Arial" w:cs="Arial"/>
        </w:rPr>
      </w:pPr>
      <w:r>
        <w:rPr>
          <w:rFonts w:ascii="Arial" w:hAnsi="Arial" w:cs="Arial"/>
        </w:rPr>
        <w:t xml:space="preserve">Monthly mean water temperature in future time periods saw increases proportional to site-specific sensitivity values, with both sensitivity and air-water </w:t>
      </w:r>
      <w:r w:rsidRPr="00113C6C">
        <w:rPr>
          <w:rFonts w:ascii="Arial" w:hAnsi="Arial" w:cs="Arial"/>
        </w:rPr>
        <w:lastRenderedPageBreak/>
        <w:t>temperature correlation generally decreasing with increasing stream gradient and glacial influence. Our models simulated monthly mean water temperatures with</w:t>
      </w:r>
    </w:p>
    <w:p w14:paraId="46525986" w14:textId="21841B25" w:rsidR="006261A0" w:rsidRDefault="006261A0" w:rsidP="006261A0">
      <w:pPr>
        <w:spacing w:line="480" w:lineRule="auto"/>
        <w:contextualSpacing/>
        <w:rPr>
          <w:rFonts w:ascii="Arial" w:hAnsi="Arial" w:cs="Arial"/>
        </w:rPr>
      </w:pPr>
      <w:r w:rsidRPr="00113C6C">
        <w:rPr>
          <w:rFonts w:ascii="Arial" w:hAnsi="Arial" w:cs="Arial"/>
        </w:rPr>
        <w:t>23% to 94% accuracy for observed 2015-2016 monthly mean water temperatures, with lower</w:t>
      </w:r>
      <w:r>
        <w:rPr>
          <w:rFonts w:ascii="Arial" w:hAnsi="Arial" w:cs="Arial"/>
        </w:rPr>
        <w:t xml:space="preserve"> accuracy at higher-elevation sites, consistent with previous work in the region </w:t>
      </w:r>
      <w:r w:rsidRPr="00273F5E">
        <w:rPr>
          <w:rFonts w:ascii="Arial" w:hAnsi="Arial" w:cs="Arial"/>
          <w:noProof/>
        </w:rPr>
        <w:t>(Mauger et al. 2017)</w:t>
      </w:r>
      <w:r>
        <w:rPr>
          <w:rFonts w:ascii="Arial" w:hAnsi="Arial" w:cs="Arial"/>
        </w:rPr>
        <w:t>. Our projected increases in water temperature throughout the Kenai River watershed are consistent with those projected for the nearby Matanuska-Susitna basin</w:t>
      </w:r>
      <w:r w:rsidR="0025118A">
        <w:rPr>
          <w:rFonts w:ascii="Arial" w:hAnsi="Arial" w:cs="Arial"/>
        </w:rPr>
        <w:t>,</w:t>
      </w:r>
      <w:r>
        <w:rPr>
          <w:rFonts w:ascii="Arial" w:hAnsi="Arial" w:cs="Arial"/>
        </w:rPr>
        <w:t xml:space="preserve"> </w:t>
      </w:r>
      <w:r w:rsidRPr="008949CB">
        <w:rPr>
          <w:rFonts w:ascii="Arial" w:hAnsi="Arial" w:cs="Arial"/>
        </w:rPr>
        <w:t>where c</w:t>
      </w:r>
      <w:r w:rsidRPr="00371967">
        <w:rPr>
          <w:rFonts w:ascii="Arial" w:hAnsi="Arial" w:cs="Arial"/>
        </w:rPr>
        <w:t>limate change projections for 20</w:t>
      </w:r>
      <w:r>
        <w:rPr>
          <w:rFonts w:ascii="Arial" w:hAnsi="Arial" w:cs="Arial"/>
        </w:rPr>
        <w:t>6</w:t>
      </w:r>
      <w:r w:rsidRPr="00371967">
        <w:rPr>
          <w:rFonts w:ascii="Arial" w:hAnsi="Arial" w:cs="Arial"/>
        </w:rPr>
        <w:t>0–2069 indicated a future shift toward warm</w:t>
      </w:r>
      <w:r>
        <w:rPr>
          <w:rFonts w:ascii="Arial" w:hAnsi="Arial" w:cs="Arial"/>
        </w:rPr>
        <w:t>er</w:t>
      </w:r>
      <w:r w:rsidRPr="00371967">
        <w:rPr>
          <w:rFonts w:ascii="Arial" w:hAnsi="Arial" w:cs="Arial"/>
        </w:rPr>
        <w:t xml:space="preserve"> thermal regimes and a reduced portfolio of thermal diversity</w:t>
      </w:r>
      <w:r w:rsidR="0025118A">
        <w:rPr>
          <w:rFonts w:ascii="Arial" w:hAnsi="Arial" w:cs="Arial"/>
        </w:rPr>
        <w:t xml:space="preserve"> (</w:t>
      </w:r>
      <w:proofErr w:type="spellStart"/>
      <w:r w:rsidR="0025118A">
        <w:rPr>
          <w:rFonts w:ascii="Arial" w:hAnsi="Arial" w:cs="Arial"/>
          <w:noProof/>
        </w:rPr>
        <w:t>Shaftel</w:t>
      </w:r>
      <w:proofErr w:type="spellEnd"/>
      <w:r w:rsidR="0025118A">
        <w:rPr>
          <w:rFonts w:ascii="Arial" w:hAnsi="Arial" w:cs="Arial"/>
          <w:noProof/>
        </w:rPr>
        <w:t xml:space="preserve"> et al. 2020a)</w:t>
      </w:r>
      <w:r w:rsidRPr="00371967">
        <w:rPr>
          <w:rFonts w:ascii="Arial" w:hAnsi="Arial" w:cs="Arial"/>
        </w:rPr>
        <w:t>.</w:t>
      </w:r>
      <w:r>
        <w:t xml:space="preserve"> </w:t>
      </w:r>
      <w:r>
        <w:rPr>
          <w:rFonts w:ascii="Arial" w:hAnsi="Arial" w:cs="Arial"/>
        </w:rPr>
        <w:t>Although correlation values are lower at some of our study sites, the predicted temperatures were overall close to the observed values in terms of mean difference (0.30</w:t>
      </w:r>
      <w:r w:rsidRPr="000052E3">
        <w:rPr>
          <w:rFonts w:ascii="Arial" w:hAnsi="Arial" w:cs="Arial"/>
        </w:rPr>
        <w:t xml:space="preserve"> ± </w:t>
      </w:r>
      <w:r>
        <w:rPr>
          <w:rFonts w:ascii="Arial" w:hAnsi="Arial" w:cs="Arial"/>
        </w:rPr>
        <w:t>1.22</w:t>
      </w:r>
      <w:r>
        <w:rPr>
          <w:rFonts w:ascii="Arial" w:hAnsi="Arial" w:cs="Arial"/>
          <w:color w:val="1C1D1E"/>
        </w:rPr>
        <w:t>°C, mean</w:t>
      </w:r>
      <w:r>
        <w:rPr>
          <w:rFonts w:ascii="Arial" w:hAnsi="Arial" w:cs="Arial"/>
        </w:rPr>
        <w:t xml:space="preserve"> </w:t>
      </w:r>
      <w:r w:rsidRPr="000052E3">
        <w:rPr>
          <w:rFonts w:ascii="Arial" w:hAnsi="Arial" w:cs="Arial"/>
        </w:rPr>
        <w:t xml:space="preserve">± </w:t>
      </w:r>
      <w:r>
        <w:rPr>
          <w:rFonts w:ascii="Arial" w:hAnsi="Arial" w:cs="Arial"/>
        </w:rPr>
        <w:t xml:space="preserve">SD). </w:t>
      </w:r>
    </w:p>
    <w:p w14:paraId="604154E7" w14:textId="1229C53E" w:rsidR="006261A0" w:rsidRDefault="006261A0" w:rsidP="006261A0">
      <w:pPr>
        <w:spacing w:line="480" w:lineRule="auto"/>
        <w:ind w:firstLine="720"/>
        <w:contextualSpacing/>
        <w:rPr>
          <w:rFonts w:ascii="Arial" w:hAnsi="Arial" w:cs="Arial"/>
        </w:rPr>
      </w:pPr>
      <w:r>
        <w:rPr>
          <w:rFonts w:ascii="Arial" w:hAnsi="Arial" w:cs="Arial"/>
        </w:rPr>
        <w:t xml:space="preserve">Some context should be noted for using monthly temperature projections to simulate daily model input values. In our model, temperatures are used to simulate long-term trends in salmon growth across decades rather than in a particular month, thus temperature projections that do not precisely match month-to-month observed temperatures are acceptable as model inputs. While monthly averages mask the effect of weather patterns, such as a dry period resulting in warmer water temperatures until precipitation arrives, they are a more appropriate choice for future projection than metrics of shorter time scales.  </w:t>
      </w:r>
    </w:p>
    <w:p w14:paraId="4562F8FC" w14:textId="59C82155" w:rsidR="006261A0" w:rsidRPr="00412FE2" w:rsidRDefault="006261A0" w:rsidP="006261A0">
      <w:pPr>
        <w:spacing w:line="480" w:lineRule="auto"/>
        <w:ind w:firstLine="720"/>
        <w:contextualSpacing/>
        <w:rPr>
          <w:rFonts w:ascii="Arial" w:hAnsi="Arial"/>
        </w:rPr>
      </w:pPr>
      <w:r>
        <w:rPr>
          <w:rFonts w:ascii="Arial" w:hAnsi="Arial"/>
        </w:rPr>
        <w:t xml:space="preserve">Glacial melt will likely moderate the influence of warming air temperatures in our study systems, but cooler thermal summer regimes resulting from glacial melt - as has been seen in some Southeast Alaska streams </w:t>
      </w:r>
      <w:r>
        <w:rPr>
          <w:rFonts w:ascii="Arial" w:hAnsi="Arial"/>
          <w:noProof/>
        </w:rPr>
        <w:t>(Fellman et al. 2014)</w:t>
      </w:r>
      <w:r>
        <w:rPr>
          <w:rFonts w:ascii="Arial" w:hAnsi="Arial"/>
        </w:rPr>
        <w:t xml:space="preserve"> - are an unlikely outcome of ongoing climate warming. While the watersheds in Southeast Alaska above </w:t>
      </w:r>
      <w:r>
        <w:rPr>
          <w:rFonts w:ascii="Arial" w:hAnsi="Arial"/>
        </w:rPr>
        <w:lastRenderedPageBreak/>
        <w:t xml:space="preserve">a threshold of &gt;30% glacial coverage saw cooling as a result of glacial melt, the two glacial-influenced watersheds in this study (Ptarmigan Creek and main stem Kenai River, 7% and </w:t>
      </w:r>
      <w:r w:rsidRPr="00274DB7">
        <w:rPr>
          <w:rFonts w:ascii="Arial" w:hAnsi="Arial"/>
        </w:rPr>
        <w:t xml:space="preserve">14% </w:t>
      </w:r>
      <w:r w:rsidRPr="00FB276D">
        <w:rPr>
          <w:rFonts w:ascii="Arial" w:hAnsi="Arial"/>
          <w:color w:val="000000" w:themeColor="text1"/>
        </w:rPr>
        <w:t xml:space="preserve">ice </w:t>
      </w:r>
      <w:r w:rsidRPr="00C05550">
        <w:rPr>
          <w:rFonts w:ascii="Arial" w:hAnsi="Arial"/>
          <w:color w:val="000000" w:themeColor="text1"/>
        </w:rPr>
        <w:t xml:space="preserve">coverage </w:t>
      </w:r>
      <w:r>
        <w:rPr>
          <w:rFonts w:ascii="Arial" w:hAnsi="Arial"/>
        </w:rPr>
        <w:t xml:space="preserve">respectively) are well below 30% glacial coverage. </w:t>
      </w:r>
    </w:p>
    <w:p w14:paraId="00F6B7F0" w14:textId="58D66C15" w:rsidR="006261A0" w:rsidRPr="00677279" w:rsidRDefault="006261A0" w:rsidP="006261A0">
      <w:pPr>
        <w:spacing w:line="480" w:lineRule="auto"/>
        <w:ind w:firstLine="720"/>
        <w:contextualSpacing/>
        <w:rPr>
          <w:rFonts w:ascii="Arial" w:hAnsi="Arial" w:cs="Arial"/>
        </w:rPr>
      </w:pPr>
      <w:r>
        <w:rPr>
          <w:rFonts w:ascii="Arial" w:hAnsi="Arial" w:cs="Arial"/>
        </w:rPr>
        <w:t xml:space="preserve">Future research will continue to improve stream temperature model accuracy, potentially accounting for a suite of factors beyond the scope of this study including glacial and snow melt </w:t>
      </w:r>
      <w:r w:rsidRPr="00FD065F">
        <w:rPr>
          <w:rFonts w:ascii="Arial" w:hAnsi="Arial" w:cs="Arial"/>
          <w:noProof/>
        </w:rPr>
        <w:t>(Cline et al. 2020)</w:t>
      </w:r>
      <w:r>
        <w:rPr>
          <w:rFonts w:ascii="Arial" w:hAnsi="Arial" w:cs="Arial"/>
        </w:rPr>
        <w:t xml:space="preserve">, interaction with groundwater, flow and discharge rates, solar radiation, wind, and humidity </w:t>
      </w:r>
      <w:r w:rsidRPr="00FD065F">
        <w:rPr>
          <w:rFonts w:ascii="Arial" w:hAnsi="Arial" w:cs="Arial"/>
          <w:noProof/>
        </w:rPr>
        <w:t>(Arismendi et al. 2014)</w:t>
      </w:r>
      <w:r>
        <w:rPr>
          <w:rFonts w:ascii="Arial" w:hAnsi="Arial" w:cs="Arial"/>
        </w:rPr>
        <w:t>. Non-</w:t>
      </w:r>
      <w:r w:rsidR="00E761A4">
        <w:rPr>
          <w:rFonts w:ascii="Arial" w:hAnsi="Arial" w:cs="Arial"/>
        </w:rPr>
        <w:t>stationary</w:t>
      </w:r>
      <w:r>
        <w:rPr>
          <w:rFonts w:ascii="Arial" w:hAnsi="Arial" w:cs="Arial"/>
        </w:rPr>
        <w:t xml:space="preserve"> processes that shift the proportions of a watershed’s input sources through time such as drying wetlands</w:t>
      </w:r>
      <w:r w:rsidR="00AE24F6">
        <w:rPr>
          <w:rFonts w:ascii="Arial" w:hAnsi="Arial" w:cs="Arial"/>
        </w:rPr>
        <w:t>,</w:t>
      </w:r>
      <w:r>
        <w:rPr>
          <w:rFonts w:ascii="Arial" w:hAnsi="Arial" w:cs="Arial"/>
        </w:rPr>
        <w:t xml:space="preserve"> shifts in precipitation trends,</w:t>
      </w:r>
      <w:r w:rsidRPr="00C0147C">
        <w:rPr>
          <w:rFonts w:ascii="Arial" w:hAnsi="Arial" w:cs="Arial"/>
          <w:color w:val="FF0000"/>
        </w:rPr>
        <w:t xml:space="preserve"> </w:t>
      </w:r>
      <w:r>
        <w:rPr>
          <w:rFonts w:ascii="Arial" w:hAnsi="Arial" w:cs="Arial"/>
        </w:rPr>
        <w:t>or glacial retreat will be of consequence in long-term changes in sensitivity relationship</w:t>
      </w:r>
      <w:r w:rsidR="0042048E">
        <w:rPr>
          <w:rFonts w:ascii="Arial" w:hAnsi="Arial" w:cs="Arial"/>
        </w:rPr>
        <w:t xml:space="preserve">s </w:t>
      </w:r>
      <w:r w:rsidR="0042048E" w:rsidRPr="00B039E1">
        <w:rPr>
          <w:rFonts w:ascii="Arial" w:hAnsi="Arial" w:cs="Arial"/>
          <w:noProof/>
        </w:rPr>
        <w:t>(Klein et al. 2005</w:t>
      </w:r>
      <w:r w:rsidR="0042048E">
        <w:rPr>
          <w:rFonts w:ascii="Arial" w:hAnsi="Arial" w:cs="Arial"/>
          <w:noProof/>
        </w:rPr>
        <w:t xml:space="preserve">; </w:t>
      </w:r>
      <w:r w:rsidR="0042048E" w:rsidRPr="006266E6">
        <w:rPr>
          <w:rFonts w:ascii="Arial" w:hAnsi="Arial"/>
          <w:noProof/>
        </w:rPr>
        <w:t>Bliss et al. 2014</w:t>
      </w:r>
      <w:r w:rsidR="0042048E">
        <w:rPr>
          <w:rFonts w:ascii="Arial" w:hAnsi="Arial"/>
          <w:noProof/>
        </w:rPr>
        <w:t>;</w:t>
      </w:r>
      <w:r w:rsidR="0042048E">
        <w:rPr>
          <w:rFonts w:ascii="Arial" w:hAnsi="Arial" w:cs="Arial"/>
          <w:noProof/>
        </w:rPr>
        <w:t xml:space="preserve"> SNAP 2014</w:t>
      </w:r>
      <w:r w:rsidR="0042048E" w:rsidRPr="00B039E1">
        <w:rPr>
          <w:rFonts w:ascii="Arial" w:hAnsi="Arial" w:cs="Arial"/>
          <w:noProof/>
        </w:rPr>
        <w:t>)</w:t>
      </w:r>
      <w:r w:rsidR="0042048E">
        <w:rPr>
          <w:rFonts w:ascii="Arial" w:hAnsi="Arial" w:cs="Arial"/>
          <w:noProof/>
        </w:rPr>
        <w:t>.</w:t>
      </w:r>
    </w:p>
    <w:p w14:paraId="13FB243E" w14:textId="77777777" w:rsidR="006261A0" w:rsidRPr="00C70D6A" w:rsidRDefault="006261A0" w:rsidP="006261A0">
      <w:pPr>
        <w:spacing w:line="480" w:lineRule="auto"/>
        <w:contextualSpacing/>
        <w:rPr>
          <w:rFonts w:ascii="Arial" w:hAnsi="Arial" w:cs="Arial"/>
        </w:rPr>
      </w:pPr>
    </w:p>
    <w:p w14:paraId="24AA1EE4" w14:textId="77777777" w:rsidR="006261A0" w:rsidRPr="00036734" w:rsidRDefault="006261A0" w:rsidP="006261A0">
      <w:pPr>
        <w:spacing w:line="480" w:lineRule="auto"/>
        <w:contextualSpacing/>
        <w:rPr>
          <w:rFonts w:ascii="Arial" w:hAnsi="Arial" w:cs="Arial"/>
          <w:b/>
          <w:bCs/>
          <w:i/>
          <w:iCs/>
        </w:rPr>
      </w:pPr>
      <w:r w:rsidRPr="00036734">
        <w:rPr>
          <w:rFonts w:ascii="Arial" w:hAnsi="Arial" w:cs="Arial"/>
          <w:b/>
          <w:bCs/>
          <w:i/>
          <w:iCs/>
        </w:rPr>
        <w:t>Juvenile Salmon Growth Under Future Warming Scenarios</w:t>
      </w:r>
    </w:p>
    <w:p w14:paraId="2D6FD0EE" w14:textId="062D5E9F" w:rsidR="006261A0" w:rsidRDefault="006261A0" w:rsidP="006261A0">
      <w:pPr>
        <w:spacing w:line="480" w:lineRule="auto"/>
        <w:ind w:firstLine="720"/>
        <w:contextualSpacing/>
        <w:rPr>
          <w:rFonts w:ascii="Arial" w:hAnsi="Arial" w:cs="Arial"/>
        </w:rPr>
      </w:pPr>
      <w:r>
        <w:rPr>
          <w:rFonts w:ascii="Arial" w:hAnsi="Arial" w:cs="Arial"/>
        </w:rPr>
        <w:t xml:space="preserve">Juvenile Chinook and Coho </w:t>
      </w:r>
      <w:r w:rsidR="00390BC3">
        <w:rPr>
          <w:rFonts w:ascii="Arial" w:hAnsi="Arial" w:cs="Arial"/>
        </w:rPr>
        <w:t>Salmon</w:t>
      </w:r>
      <w:r>
        <w:rPr>
          <w:rFonts w:ascii="Arial" w:hAnsi="Arial" w:cs="Arial"/>
        </w:rPr>
        <w:t xml:space="preserve"> summer growth rates primarily responded negatively to increased projected water temperatures, even in most scenarios that simulated increases in feeding rates. Projected responses to future scenarios varied by site and among cohorts in proportion to the magnitude of change in water temperature.</w:t>
      </w:r>
      <w:r>
        <w:rPr>
          <w:rFonts w:ascii="Arial" w:hAnsi="Arial" w:cs="Arial"/>
          <w:i/>
          <w:iCs/>
        </w:rPr>
        <w:t xml:space="preserve"> </w:t>
      </w:r>
      <w:r>
        <w:rPr>
          <w:rFonts w:ascii="Arial" w:hAnsi="Arial" w:cs="Arial"/>
        </w:rPr>
        <w:t>Final simulated size at the end of the summer (Sept. 4</w:t>
      </w:r>
      <w:r w:rsidRPr="00595BF2">
        <w:rPr>
          <w:rFonts w:ascii="Arial" w:hAnsi="Arial" w:cs="Arial"/>
          <w:vertAlign w:val="superscript"/>
        </w:rPr>
        <w:t>th</w:t>
      </w:r>
      <w:r>
        <w:rPr>
          <w:rFonts w:ascii="Arial" w:hAnsi="Arial" w:cs="Arial"/>
        </w:rPr>
        <w:t>) decreased in future decades in nearly all climate and feeding rate scenarios. In our simulations water temperature was the sole environmental variable altered in future time periods, thus a scenario resulting in a net decrease of growth relative to 2010-2019 outcomes implies a greater proportion of days in the simulation period with mean water temperature further away from the cohort’s optima</w:t>
      </w:r>
      <w:r w:rsidR="00801AEB">
        <w:rPr>
          <w:rFonts w:ascii="Arial" w:hAnsi="Arial" w:cs="Arial"/>
        </w:rPr>
        <w:t>l</w:t>
      </w:r>
      <w:r>
        <w:rPr>
          <w:rFonts w:ascii="Arial" w:hAnsi="Arial" w:cs="Arial"/>
        </w:rPr>
        <w:t xml:space="preserve"> temperature. </w:t>
      </w:r>
    </w:p>
    <w:p w14:paraId="35AF1038" w14:textId="69E19167" w:rsidR="006261A0" w:rsidRPr="00FD5037" w:rsidRDefault="006261A0" w:rsidP="006261A0">
      <w:pPr>
        <w:spacing w:line="480" w:lineRule="auto"/>
        <w:ind w:firstLine="720"/>
        <w:contextualSpacing/>
        <w:rPr>
          <w:rFonts w:ascii="Arial" w:hAnsi="Arial"/>
        </w:rPr>
      </w:pPr>
      <w:r w:rsidRPr="004827A9">
        <w:rPr>
          <w:rFonts w:ascii="Arial" w:hAnsi="Arial" w:cs="Arial"/>
          <w:color w:val="000000" w:themeColor="text1"/>
        </w:rPr>
        <w:lastRenderedPageBreak/>
        <w:t>Our results pertain specifically to direct effects of warming during the summer period.</w:t>
      </w:r>
      <w:r>
        <w:rPr>
          <w:rFonts w:ascii="Arial" w:hAnsi="Arial" w:cs="Arial"/>
          <w:color w:val="000000" w:themeColor="text1"/>
        </w:rPr>
        <w:t xml:space="preserve"> </w:t>
      </w:r>
      <w:r w:rsidRPr="004827A9">
        <w:rPr>
          <w:rFonts w:ascii="Arial" w:hAnsi="Arial" w:cs="Arial"/>
          <w:color w:val="000000" w:themeColor="text1"/>
        </w:rPr>
        <w:t xml:space="preserve">We found decreasing summer growth rates in most scenarios, but two future trends could </w:t>
      </w:r>
      <w:r>
        <w:rPr>
          <w:rFonts w:ascii="Arial" w:hAnsi="Arial" w:cs="Arial"/>
        </w:rPr>
        <w:t xml:space="preserve">compensate for the decrease in growth </w:t>
      </w:r>
      <w:r w:rsidRPr="004827A9">
        <w:rPr>
          <w:rFonts w:ascii="Arial" w:hAnsi="Arial" w:cs="Arial"/>
        </w:rPr>
        <w:t>rates we found</w:t>
      </w:r>
      <w:r>
        <w:rPr>
          <w:rFonts w:ascii="Arial" w:hAnsi="Arial" w:cs="Arial"/>
        </w:rPr>
        <w:t xml:space="preserve"> in our simulated results. First, </w:t>
      </w:r>
      <w:r w:rsidRPr="00B951F5">
        <w:rPr>
          <w:rFonts w:ascii="Arial" w:hAnsi="Arial" w:cs="Arial"/>
        </w:rPr>
        <w:t xml:space="preserve">longer growing seasons, with earlier ice-out dates and later freeze-up dates </w:t>
      </w:r>
      <w:r w:rsidRPr="00AA1CB9">
        <w:rPr>
          <w:rFonts w:ascii="Arial" w:hAnsi="Arial" w:cs="Arial"/>
          <w:noProof/>
        </w:rPr>
        <w:t xml:space="preserve">(Brown et al. 2018) </w:t>
      </w:r>
      <w:r w:rsidRPr="00AA1CB9">
        <w:rPr>
          <w:rFonts w:ascii="Arial" w:hAnsi="Arial" w:cs="Arial"/>
        </w:rPr>
        <w:t>and the resulting extended period of opportunity for growth</w:t>
      </w:r>
      <w:r>
        <w:rPr>
          <w:rFonts w:ascii="Arial" w:hAnsi="Arial" w:cs="Arial"/>
        </w:rPr>
        <w:t xml:space="preserve"> could offset the simulated losses.</w:t>
      </w:r>
      <w:r>
        <w:rPr>
          <w:rFonts w:ascii="Arial" w:hAnsi="Arial" w:cs="Arial"/>
          <w:color w:val="FF0000"/>
        </w:rPr>
        <w:t xml:space="preserve"> </w:t>
      </w:r>
      <w:r>
        <w:rPr>
          <w:rFonts w:ascii="Arial" w:hAnsi="Arial" w:cs="Arial"/>
        </w:rPr>
        <w:t>Second,</w:t>
      </w:r>
      <w:r w:rsidRPr="00B951F5">
        <w:rPr>
          <w:rFonts w:ascii="Arial" w:hAnsi="Arial" w:cs="Arial"/>
        </w:rPr>
        <w:t xml:space="preserve"> increased productivity in invertebrate communities </w:t>
      </w:r>
      <w:r>
        <w:rPr>
          <w:rFonts w:ascii="Arial" w:hAnsi="Arial" w:cs="Arial"/>
        </w:rPr>
        <w:t xml:space="preserve">could </w:t>
      </w:r>
      <w:r w:rsidRPr="00AA1CB9">
        <w:rPr>
          <w:rFonts w:ascii="Arial" w:hAnsi="Arial" w:cs="Arial"/>
        </w:rPr>
        <w:t xml:space="preserve">result in increased food abundance </w:t>
      </w:r>
      <w:r w:rsidRPr="00AA1CB9">
        <w:rPr>
          <w:rFonts w:ascii="Arial" w:hAnsi="Arial" w:cs="Arial"/>
          <w:noProof/>
        </w:rPr>
        <w:t>(Klobucar et al. 2018)</w:t>
      </w:r>
      <w:r>
        <w:rPr>
          <w:rFonts w:ascii="Arial" w:hAnsi="Arial" w:cs="Arial"/>
          <w:noProof/>
        </w:rPr>
        <w:t xml:space="preserve"> and allow for higher growth rates even if water temperatures diverege further from optimum</w:t>
      </w:r>
      <w:r w:rsidRPr="00AA1CB9">
        <w:rPr>
          <w:rFonts w:ascii="Arial" w:hAnsi="Arial" w:cs="Arial"/>
        </w:rPr>
        <w:t xml:space="preserve">. </w:t>
      </w:r>
      <w:r>
        <w:rPr>
          <w:rFonts w:ascii="Arial" w:hAnsi="Arial" w:cs="Arial"/>
        </w:rPr>
        <w:t xml:space="preserve">Alternatively, a future </w:t>
      </w:r>
      <w:r w:rsidRPr="004827A9">
        <w:rPr>
          <w:rFonts w:ascii="Arial" w:hAnsi="Arial" w:cs="Arial"/>
          <w:i/>
        </w:rPr>
        <w:t>reduction</w:t>
      </w:r>
      <w:r>
        <w:rPr>
          <w:rFonts w:ascii="Arial" w:hAnsi="Arial" w:cs="Arial"/>
        </w:rPr>
        <w:t xml:space="preserve"> in resource availability coupled with warming could result in “metabolic meltdown”, leading to even larger reductions in growth than our models projected </w:t>
      </w:r>
      <w:r w:rsidRPr="004827A9">
        <w:rPr>
          <w:rFonts w:ascii="Arial" w:hAnsi="Arial" w:cs="Arial"/>
          <w:noProof/>
        </w:rPr>
        <w:t>(Huey and Kingsolver 2019)</w:t>
      </w:r>
      <w:r>
        <w:rPr>
          <w:rFonts w:ascii="Arial" w:hAnsi="Arial" w:cs="Arial"/>
        </w:rPr>
        <w:t xml:space="preserve">. </w:t>
      </w:r>
      <w:r w:rsidRPr="00AA1CB9">
        <w:rPr>
          <w:rFonts w:ascii="Arial" w:hAnsi="Arial" w:cs="Arial"/>
        </w:rPr>
        <w:t xml:space="preserve">Modeling future trends in these processes are beyond the scope of this work, although we represented a potential increase </w:t>
      </w:r>
      <w:r>
        <w:rPr>
          <w:rFonts w:ascii="Arial" w:hAnsi="Arial" w:cs="Arial"/>
        </w:rPr>
        <w:t xml:space="preserve">or decrease </w:t>
      </w:r>
      <w:r w:rsidRPr="00AA1CB9">
        <w:rPr>
          <w:rFonts w:ascii="Arial" w:hAnsi="Arial" w:cs="Arial"/>
        </w:rPr>
        <w:t>in invertebrate production with our feeding rate scenarios.</w:t>
      </w:r>
      <w:r>
        <w:rPr>
          <w:rFonts w:ascii="Arial" w:hAnsi="Arial" w:cs="Arial"/>
        </w:rPr>
        <w:t xml:space="preserve"> </w:t>
      </w:r>
      <w:r w:rsidRPr="00AA1CB9">
        <w:rPr>
          <w:rFonts w:ascii="Arial" w:hAnsi="Arial" w:cs="Arial"/>
        </w:rPr>
        <w:t xml:space="preserve">In general, caution is warranted in use of simple physiological models as a mechanistic basis for projecting fish size under rising temperature scenarios </w:t>
      </w:r>
      <w:r w:rsidRPr="00AA1CB9">
        <w:rPr>
          <w:rFonts w:ascii="Arial" w:hAnsi="Arial" w:cs="Arial"/>
          <w:noProof/>
        </w:rPr>
        <w:t>(Lefevre et al. 2018)</w:t>
      </w:r>
      <w:r>
        <w:rPr>
          <w:rFonts w:ascii="Arial" w:hAnsi="Arial"/>
        </w:rPr>
        <w:t>.</w:t>
      </w:r>
      <w:r w:rsidRPr="00AA1CB9">
        <w:rPr>
          <w:rFonts w:ascii="Arial" w:hAnsi="Arial"/>
        </w:rPr>
        <w:t xml:space="preserve"> </w:t>
      </w:r>
      <w:r>
        <w:rPr>
          <w:rFonts w:ascii="Arial" w:hAnsi="Arial" w:cs="Arial"/>
        </w:rPr>
        <w:t>H</w:t>
      </w:r>
      <w:r w:rsidRPr="00AA1CB9">
        <w:rPr>
          <w:rFonts w:ascii="Arial" w:hAnsi="Arial" w:cs="Arial"/>
        </w:rPr>
        <w:t>owever, our results support a</w:t>
      </w:r>
      <w:r>
        <w:rPr>
          <w:rFonts w:ascii="Arial" w:hAnsi="Arial" w:cs="Arial"/>
        </w:rPr>
        <w:t xml:space="preserve"> broad</w:t>
      </w:r>
      <w:r w:rsidRPr="00AA1CB9">
        <w:rPr>
          <w:rFonts w:ascii="Arial" w:hAnsi="Arial" w:cs="Arial"/>
        </w:rPr>
        <w:t xml:space="preserve"> expectation of reduced</w:t>
      </w:r>
      <w:r>
        <w:rPr>
          <w:rFonts w:ascii="Arial" w:hAnsi="Arial" w:cs="Arial"/>
        </w:rPr>
        <w:t xml:space="preserve"> summer </w:t>
      </w:r>
      <w:r w:rsidRPr="00AA1CB9">
        <w:rPr>
          <w:rFonts w:ascii="Arial" w:hAnsi="Arial" w:cs="Arial"/>
        </w:rPr>
        <w:t>growth across a variety of plausible future conditions</w:t>
      </w:r>
      <w:r w:rsidRPr="00AA1CB9">
        <w:rPr>
          <w:rFonts w:ascii="Arial" w:hAnsi="Arial"/>
        </w:rPr>
        <w:t>.</w:t>
      </w:r>
      <w:r>
        <w:rPr>
          <w:rFonts w:ascii="Arial" w:hAnsi="Arial"/>
        </w:rPr>
        <w:t xml:space="preserve"> The boundaries of our approach highlight the need for year-round monitoring over multiple years to best identify biotic and abiotic controls on juvenile salmon productivity </w:t>
      </w:r>
      <w:r w:rsidRPr="00B46C89">
        <w:rPr>
          <w:rFonts w:ascii="Arial" w:hAnsi="Arial"/>
          <w:noProof/>
        </w:rPr>
        <w:t>(Brady 2020)</w:t>
      </w:r>
      <w:r>
        <w:rPr>
          <w:rFonts w:ascii="Arial" w:hAnsi="Arial"/>
        </w:rPr>
        <w:t xml:space="preserve">. </w:t>
      </w:r>
    </w:p>
    <w:p w14:paraId="180DF6B2" w14:textId="04724018" w:rsidR="006261A0" w:rsidRPr="0049356D" w:rsidRDefault="006261A0" w:rsidP="009E7996">
      <w:pPr>
        <w:spacing w:line="480" w:lineRule="auto"/>
        <w:ind w:firstLine="720"/>
        <w:contextualSpacing/>
        <w:rPr>
          <w:rFonts w:ascii="Arial" w:hAnsi="Arial" w:cs="Arial"/>
        </w:rPr>
      </w:pPr>
      <w:r>
        <w:rPr>
          <w:rFonts w:ascii="Arial" w:hAnsi="Arial"/>
        </w:rPr>
        <w:t xml:space="preserve">Recognizing strengths and limitations of bioenergetics-based approaches is important for their interpretation. </w:t>
      </w:r>
      <w:r>
        <w:rPr>
          <w:rFonts w:ascii="Arial" w:hAnsi="Arial" w:cs="Arial"/>
        </w:rPr>
        <w:t xml:space="preserve">The model accounts for the fact that the water temperature threshold value at which juvenile Chinook and Coho </w:t>
      </w:r>
      <w:r w:rsidR="00390BC3">
        <w:rPr>
          <w:rFonts w:ascii="Arial" w:hAnsi="Arial" w:cs="Arial"/>
        </w:rPr>
        <w:t>Salmon</w:t>
      </w:r>
      <w:r w:rsidRPr="00066324">
        <w:rPr>
          <w:rFonts w:ascii="Arial" w:hAnsi="Arial" w:cs="Arial"/>
        </w:rPr>
        <w:t xml:space="preserve"> growth rate begins decreasing (</w:t>
      </w:r>
      <w:proofErr w:type="spellStart"/>
      <w:r w:rsidRPr="00066324">
        <w:rPr>
          <w:rFonts w:ascii="Arial" w:hAnsi="Arial" w:cs="Arial"/>
        </w:rPr>
        <w:t>T</w:t>
      </w:r>
      <w:r w:rsidRPr="00066324">
        <w:rPr>
          <w:rFonts w:ascii="Arial" w:hAnsi="Arial" w:cs="Arial"/>
          <w:vertAlign w:val="subscript"/>
        </w:rPr>
        <w:t>opt</w:t>
      </w:r>
      <w:proofErr w:type="spellEnd"/>
      <w:r w:rsidRPr="00066324">
        <w:rPr>
          <w:rFonts w:ascii="Arial" w:hAnsi="Arial" w:cs="Arial"/>
        </w:rPr>
        <w:t>) depends both on fish mass and feeding rate and is not fixed</w:t>
      </w:r>
      <w:r w:rsidR="00E761A4">
        <w:rPr>
          <w:rFonts w:ascii="Arial" w:hAnsi="Arial" w:cs="Arial"/>
        </w:rPr>
        <w:t xml:space="preserve"> </w:t>
      </w:r>
      <w:r w:rsidR="00E761A4">
        <w:rPr>
          <w:rFonts w:ascii="Arial" w:hAnsi="Arial" w:cs="Arial"/>
        </w:rPr>
        <w:lastRenderedPageBreak/>
        <w:t>(</w:t>
      </w:r>
      <w:r w:rsidR="00E761A4" w:rsidRPr="00066324">
        <w:rPr>
          <w:rFonts w:ascii="Arial" w:hAnsi="Arial" w:cs="Arial"/>
          <w:noProof/>
        </w:rPr>
        <w:t>Brett et al. 1969; Beauchamp et al. 2007)</w:t>
      </w:r>
      <w:r w:rsidRPr="00066324">
        <w:rPr>
          <w:rFonts w:ascii="Arial" w:hAnsi="Arial" w:cs="Arial"/>
        </w:rPr>
        <w:t xml:space="preserve">. </w:t>
      </w:r>
      <w:r>
        <w:rPr>
          <w:rFonts w:ascii="Arial" w:hAnsi="Arial"/>
        </w:rPr>
        <w:t xml:space="preserve">A strength in our use of the bioenergetics model is that it allows estimates of growth using field-based estimates of food consumption and water temperature experience, incorporating data across a large and diverse watershed and </w:t>
      </w:r>
      <w:r>
        <w:rPr>
          <w:rFonts w:ascii="Arial" w:hAnsi="Arial" w:cs="Arial"/>
        </w:rPr>
        <w:t xml:space="preserve">incorporating the substantial natural variation in diet and body mass across distinct environments. </w:t>
      </w:r>
      <w:r w:rsidR="00E87D0D">
        <w:rPr>
          <w:rFonts w:ascii="Arial" w:hAnsi="Arial" w:cs="Arial"/>
        </w:rPr>
        <w:t>A strength of our study is t</w:t>
      </w:r>
      <w:r>
        <w:rPr>
          <w:rFonts w:ascii="Arial" w:hAnsi="Arial" w:cs="Arial"/>
        </w:rPr>
        <w:t>hat</w:t>
      </w:r>
      <w:r w:rsidR="00CB603C">
        <w:rPr>
          <w:rFonts w:ascii="Arial" w:hAnsi="Arial" w:cs="Arial"/>
        </w:rPr>
        <w:t xml:space="preserve"> the</w:t>
      </w:r>
      <w:r>
        <w:rPr>
          <w:rFonts w:ascii="Arial" w:hAnsi="Arial" w:cs="Arial"/>
        </w:rPr>
        <w:t xml:space="preserve"> simulations incorporate observed fish size and observed feeding rate data from a diverse selection of cohorts and environments, emphasizing the heterogenous response of a temperature-dependent process across diverse landscapes. </w:t>
      </w:r>
      <w:r>
        <w:rPr>
          <w:rFonts w:ascii="Arial" w:hAnsi="Arial"/>
        </w:rPr>
        <w:t xml:space="preserve">Absent from the bioenergetics model are hydrodynamic effects including ways in which turbidity and water velocity affect drift feeding behavior and movement, competition with conspecifics, predation, and others. </w:t>
      </w:r>
      <w:r>
        <w:rPr>
          <w:rFonts w:ascii="Arial" w:hAnsi="Arial" w:cs="Arial"/>
        </w:rPr>
        <w:t xml:space="preserve">Additionally, the bioenergetics parameters from Stewart and Ibarra (1991) employed in our model are borrowed from a population in the </w:t>
      </w:r>
      <w:r w:rsidR="009E7996">
        <w:rPr>
          <w:rFonts w:ascii="Arial" w:hAnsi="Arial" w:cs="Arial"/>
        </w:rPr>
        <w:t xml:space="preserve">warmer </w:t>
      </w:r>
      <w:r>
        <w:rPr>
          <w:rFonts w:ascii="Arial" w:hAnsi="Arial" w:cs="Arial"/>
        </w:rPr>
        <w:t>Great Lakes region, thus it is likely that</w:t>
      </w:r>
      <w:r w:rsidR="009E7996">
        <w:rPr>
          <w:rFonts w:ascii="Arial" w:hAnsi="Arial" w:cs="Arial"/>
        </w:rPr>
        <w:t xml:space="preserve"> our</w:t>
      </w:r>
      <w:r>
        <w:rPr>
          <w:rFonts w:ascii="Arial" w:hAnsi="Arial" w:cs="Arial"/>
        </w:rPr>
        <w:t xml:space="preserve"> simulations represent an underestimate of the actual proportion of days in which daily mean temperatures exceed </w:t>
      </w:r>
      <w:proofErr w:type="spellStart"/>
      <w:r>
        <w:rPr>
          <w:rFonts w:ascii="Arial" w:hAnsi="Arial" w:cs="Arial"/>
        </w:rPr>
        <w:t>T</w:t>
      </w:r>
      <w:r>
        <w:rPr>
          <w:rFonts w:ascii="Arial" w:hAnsi="Arial" w:cs="Arial"/>
          <w:vertAlign w:val="subscript"/>
        </w:rPr>
        <w:t>opt</w:t>
      </w:r>
      <w:proofErr w:type="spellEnd"/>
      <w:r w:rsidR="009E7996">
        <w:rPr>
          <w:rFonts w:ascii="Arial" w:hAnsi="Arial" w:cs="Arial"/>
          <w:vertAlign w:val="subscript"/>
        </w:rPr>
        <w:t xml:space="preserve"> </w:t>
      </w:r>
      <w:r w:rsidR="009E7996">
        <w:rPr>
          <w:rFonts w:ascii="Arial" w:hAnsi="Arial" w:cs="Arial"/>
        </w:rPr>
        <w:t>for our study populations</w:t>
      </w:r>
      <w:r>
        <w:rPr>
          <w:rFonts w:ascii="Arial" w:hAnsi="Arial" w:cs="Arial"/>
        </w:rPr>
        <w:t xml:space="preserve">. </w:t>
      </w:r>
      <w:r>
        <w:rPr>
          <w:rFonts w:ascii="Arial" w:hAnsi="Arial"/>
        </w:rPr>
        <w:t xml:space="preserve">Habitat modeling approaches that incorporate both hydrodynamic, bioenergetics, and net energy intake approaches show promise in assessing habitat quality to help inform conservation management </w:t>
      </w:r>
      <w:r w:rsidRPr="00F7408B">
        <w:rPr>
          <w:rFonts w:ascii="Arial" w:hAnsi="Arial"/>
          <w:noProof/>
        </w:rPr>
        <w:t>(Wall et al. 2016; Naman et al. 2019)</w:t>
      </w:r>
      <w:r>
        <w:rPr>
          <w:rFonts w:ascii="Arial" w:hAnsi="Arial"/>
        </w:rPr>
        <w:t xml:space="preserve">, including those that are remote-sensing based and spatially explicit </w:t>
      </w:r>
      <w:r w:rsidRPr="00F7408B">
        <w:rPr>
          <w:rFonts w:ascii="Arial" w:hAnsi="Arial"/>
          <w:noProof/>
        </w:rPr>
        <w:t>(Carmichael 2019; Falke et al. 2019)</w:t>
      </w:r>
      <w:r>
        <w:rPr>
          <w:rFonts w:ascii="Arial" w:hAnsi="Arial"/>
        </w:rPr>
        <w:t xml:space="preserve">. </w:t>
      </w:r>
    </w:p>
    <w:p w14:paraId="6ABDCB40" w14:textId="17C6214B" w:rsidR="006261A0" w:rsidRPr="002E692C" w:rsidRDefault="006261A0" w:rsidP="006261A0">
      <w:pPr>
        <w:spacing w:line="480" w:lineRule="auto"/>
        <w:ind w:firstLine="720"/>
        <w:rPr>
          <w:rFonts w:ascii="Arial" w:hAnsi="Arial" w:cs="Arial"/>
        </w:rPr>
      </w:pPr>
      <w:r>
        <w:rPr>
          <w:rFonts w:ascii="Arial" w:hAnsi="Arial" w:cs="Arial"/>
        </w:rPr>
        <w:t>Our results</w:t>
      </w:r>
      <w:r>
        <w:rPr>
          <w:rFonts w:ascii="Arial" w:hAnsi="Arial" w:cs="Arial"/>
          <w:color w:val="FF0000"/>
        </w:rPr>
        <w:t xml:space="preserve"> </w:t>
      </w:r>
      <w:r>
        <w:rPr>
          <w:rFonts w:ascii="Arial" w:hAnsi="Arial" w:cs="Arial"/>
        </w:rPr>
        <w:t xml:space="preserve">differ from some other studies modeling the effect of rising water temperature on juvenile salmon growth. </w:t>
      </w:r>
      <w:r w:rsidR="00E14678">
        <w:rPr>
          <w:rFonts w:ascii="Arial" w:hAnsi="Arial" w:cs="Arial"/>
          <w:noProof/>
        </w:rPr>
        <w:t xml:space="preserve">Fullerton et al. </w:t>
      </w:r>
      <w:r w:rsidR="00E761A4">
        <w:rPr>
          <w:rFonts w:ascii="Arial" w:hAnsi="Arial" w:cs="Arial"/>
          <w:noProof/>
        </w:rPr>
        <w:t>(</w:t>
      </w:r>
      <w:r w:rsidR="00E14678">
        <w:rPr>
          <w:rFonts w:ascii="Arial" w:hAnsi="Arial" w:cs="Arial"/>
          <w:noProof/>
        </w:rPr>
        <w:t>2017)</w:t>
      </w:r>
      <w:r>
        <w:rPr>
          <w:rFonts w:ascii="Arial" w:hAnsi="Arial" w:cs="Arial"/>
        </w:rPr>
        <w:t xml:space="preserve"> instead projected increasing growth rates for juvenile Chinook Salmon under future warmer temperature regimes throughout a diverse set of simulated watersheds. The differing result may be </w:t>
      </w:r>
      <w:r>
        <w:rPr>
          <w:rFonts w:ascii="Arial" w:hAnsi="Arial" w:cs="Arial"/>
        </w:rPr>
        <w:lastRenderedPageBreak/>
        <w:t xml:space="preserve">partially attributable to their use of </w:t>
      </w:r>
      <w:r w:rsidR="00E14678">
        <w:rPr>
          <w:rFonts w:ascii="Arial" w:hAnsi="Arial" w:cs="Arial"/>
          <w:noProof/>
        </w:rPr>
        <w:t>Plumb and Moffitt</w:t>
      </w:r>
      <w:r w:rsidR="00E761A4">
        <w:rPr>
          <w:rFonts w:ascii="Arial" w:hAnsi="Arial" w:cs="Arial"/>
          <w:noProof/>
        </w:rPr>
        <w:t>’s (</w:t>
      </w:r>
      <w:r w:rsidR="00E14678">
        <w:rPr>
          <w:rFonts w:ascii="Arial" w:hAnsi="Arial" w:cs="Arial"/>
          <w:noProof/>
        </w:rPr>
        <w:t>2015)</w:t>
      </w:r>
      <w:r>
        <w:rPr>
          <w:rFonts w:ascii="Arial" w:hAnsi="Arial" w:cs="Arial"/>
          <w:noProof/>
        </w:rPr>
        <w:t xml:space="preserve"> </w:t>
      </w:r>
      <w:r>
        <w:rPr>
          <w:rFonts w:ascii="Arial" w:hAnsi="Arial" w:cs="Arial"/>
        </w:rPr>
        <w:t xml:space="preserve">bioenergetics parameters, which generally estimate higher temperature values for metabolic optimum, rather than the </w:t>
      </w:r>
      <w:r>
        <w:rPr>
          <w:rFonts w:ascii="Arial" w:hAnsi="Arial" w:cs="Arial"/>
          <w:noProof/>
        </w:rPr>
        <w:t>Stewart and Ibarra (1991)</w:t>
      </w:r>
      <w:r>
        <w:rPr>
          <w:rFonts w:ascii="Arial" w:hAnsi="Arial" w:cs="Arial"/>
        </w:rPr>
        <w:t xml:space="preserve"> parameters employed here. Other modeling efforts by </w:t>
      </w:r>
      <w:r w:rsidR="00E14678">
        <w:rPr>
          <w:rFonts w:ascii="Arial" w:hAnsi="Arial" w:cs="Arial"/>
          <w:noProof/>
        </w:rPr>
        <w:t xml:space="preserve">Beer and Anderson </w:t>
      </w:r>
      <w:r w:rsidR="00E761A4">
        <w:rPr>
          <w:rFonts w:ascii="Arial" w:hAnsi="Arial" w:cs="Arial"/>
          <w:noProof/>
        </w:rPr>
        <w:t>(</w:t>
      </w:r>
      <w:r w:rsidR="00E14678">
        <w:rPr>
          <w:rFonts w:ascii="Arial" w:hAnsi="Arial" w:cs="Arial"/>
          <w:noProof/>
        </w:rPr>
        <w:t>2011)</w:t>
      </w:r>
      <w:r>
        <w:rPr>
          <w:rFonts w:ascii="Arial" w:hAnsi="Arial" w:cs="Arial"/>
        </w:rPr>
        <w:t xml:space="preserve">, like our study, found that results vary by ecoregion, with </w:t>
      </w:r>
      <w:r>
        <w:rPr>
          <w:rFonts w:ascii="Arial" w:hAnsi="Arial" w:cs="Arial"/>
          <w:color w:val="231F20"/>
        </w:rPr>
        <w:t>rising</w:t>
      </w:r>
      <w:r w:rsidRPr="00997492">
        <w:rPr>
          <w:rFonts w:ascii="Arial" w:hAnsi="Arial" w:cs="Arial"/>
          <w:color w:val="231F20"/>
        </w:rPr>
        <w:t xml:space="preserve"> mean temperature</w:t>
      </w:r>
      <w:r>
        <w:rPr>
          <w:rFonts w:ascii="Arial" w:hAnsi="Arial" w:cs="Arial"/>
          <w:color w:val="231F20"/>
        </w:rPr>
        <w:t xml:space="preserve"> contributing to </w:t>
      </w:r>
      <w:r w:rsidRPr="00997492">
        <w:rPr>
          <w:rFonts w:ascii="Arial" w:hAnsi="Arial" w:cs="Arial"/>
          <w:color w:val="231F20"/>
        </w:rPr>
        <w:t>increas</w:t>
      </w:r>
      <w:r>
        <w:rPr>
          <w:rFonts w:ascii="Arial" w:hAnsi="Arial" w:cs="Arial"/>
          <w:color w:val="231F20"/>
        </w:rPr>
        <w:t>ed</w:t>
      </w:r>
      <w:r w:rsidRPr="00997492">
        <w:rPr>
          <w:rFonts w:ascii="Arial" w:hAnsi="Arial" w:cs="Arial"/>
          <w:color w:val="231F20"/>
        </w:rPr>
        <w:t xml:space="preserve"> growth in streams that</w:t>
      </w:r>
      <w:r>
        <w:rPr>
          <w:rFonts w:ascii="Arial" w:hAnsi="Arial" w:cs="Arial"/>
          <w:color w:val="231F20"/>
        </w:rPr>
        <w:t xml:space="preserve"> presently</w:t>
      </w:r>
      <w:r w:rsidRPr="00997492">
        <w:rPr>
          <w:rFonts w:ascii="Arial" w:hAnsi="Arial" w:cs="Arial"/>
          <w:color w:val="231F20"/>
        </w:rPr>
        <w:t xml:space="preserve"> experience cool temperatures</w:t>
      </w:r>
      <w:r>
        <w:rPr>
          <w:rFonts w:ascii="Arial" w:hAnsi="Arial" w:cs="Arial"/>
          <w:color w:val="231F20"/>
        </w:rPr>
        <w:t xml:space="preserve"> but decreasing juvenile growth in already-warm streams. </w:t>
      </w:r>
    </w:p>
    <w:p w14:paraId="0E2B461F" w14:textId="6D6FA032" w:rsidR="006261A0" w:rsidRPr="000E6D4F" w:rsidRDefault="006261A0" w:rsidP="006261A0">
      <w:pPr>
        <w:spacing w:line="480" w:lineRule="auto"/>
        <w:ind w:firstLine="720"/>
        <w:contextualSpacing/>
        <w:rPr>
          <w:rFonts w:ascii="Arial" w:hAnsi="Arial" w:cs="Arial"/>
        </w:rPr>
      </w:pPr>
      <w:r>
        <w:rPr>
          <w:rFonts w:ascii="Arial" w:hAnsi="Arial" w:cs="Arial"/>
        </w:rPr>
        <w:t xml:space="preserve"> Implications of our results differ from other recent work in a cool tributary of the Yukon River, at the northern edge of the species</w:t>
      </w:r>
      <w:r w:rsidR="005D4F73">
        <w:rPr>
          <w:rFonts w:ascii="Arial" w:hAnsi="Arial" w:cs="Arial"/>
        </w:rPr>
        <w:t>’</w:t>
      </w:r>
      <w:r>
        <w:rPr>
          <w:rFonts w:ascii="Arial" w:hAnsi="Arial" w:cs="Arial"/>
        </w:rPr>
        <w:t xml:space="preserve"> range, which found increased growth of juvenile Chinook Salmon under warmer conditions </w:t>
      </w:r>
      <w:r>
        <w:rPr>
          <w:rFonts w:ascii="Arial" w:hAnsi="Arial" w:cs="Arial"/>
          <w:noProof/>
        </w:rPr>
        <w:t>(Falke et al. 2019)</w:t>
      </w:r>
      <w:r>
        <w:rPr>
          <w:rFonts w:ascii="Arial" w:hAnsi="Arial" w:cs="Arial"/>
        </w:rPr>
        <w:t xml:space="preserve">. Our results also differ from those observed in Bristol Bay which found warming temperatures generally increased growth rates of juvenile Sockeye Salmon </w:t>
      </w:r>
      <w:r>
        <w:rPr>
          <w:rFonts w:ascii="Arial" w:hAnsi="Arial" w:cs="Arial"/>
          <w:i/>
          <w:iCs/>
        </w:rPr>
        <w:t xml:space="preserve">O. </w:t>
      </w:r>
      <w:proofErr w:type="spellStart"/>
      <w:r>
        <w:rPr>
          <w:rFonts w:ascii="Arial" w:hAnsi="Arial" w:cs="Arial"/>
          <w:i/>
          <w:iCs/>
        </w:rPr>
        <w:t>nerka</w:t>
      </w:r>
      <w:proofErr w:type="spellEnd"/>
      <w:r>
        <w:rPr>
          <w:rFonts w:ascii="Arial" w:hAnsi="Arial" w:cs="Arial"/>
        </w:rPr>
        <w:t>, resulting in earlier outmigration timing and contributing to a simplification of population age-class structure</w:t>
      </w:r>
      <w:r w:rsidR="00E761A4">
        <w:rPr>
          <w:rFonts w:ascii="Arial" w:hAnsi="Arial" w:cs="Arial"/>
        </w:rPr>
        <w:t xml:space="preserve"> </w:t>
      </w:r>
      <w:r w:rsidR="00E761A4" w:rsidRPr="002B14E9">
        <w:rPr>
          <w:rFonts w:ascii="Arial" w:hAnsi="Arial" w:cs="Arial"/>
          <w:noProof/>
        </w:rPr>
        <w:t>(Cline et al. 2019)</w:t>
      </w:r>
      <w:r>
        <w:rPr>
          <w:rFonts w:ascii="Arial" w:hAnsi="Arial" w:cs="Arial"/>
        </w:rPr>
        <w:t xml:space="preserve">. If reduced summer growth rates ultimately decrease the size of juvenile salmon at the end of summer growing seasons, smaller size could act as a cue to extend freshwater residency. </w:t>
      </w:r>
    </w:p>
    <w:p w14:paraId="2D2DCE02" w14:textId="28510E28" w:rsidR="006261A0" w:rsidRPr="000E6D4F" w:rsidRDefault="006261A0" w:rsidP="006261A0">
      <w:pPr>
        <w:spacing w:line="480" w:lineRule="auto"/>
        <w:ind w:firstLine="720"/>
        <w:rPr>
          <w:rFonts w:ascii="Arial" w:hAnsi="Arial" w:cs="Arial"/>
          <w:color w:val="000000" w:themeColor="text1"/>
        </w:rPr>
      </w:pPr>
      <w:r>
        <w:rPr>
          <w:rFonts w:ascii="Arial" w:hAnsi="Arial"/>
        </w:rPr>
        <w:t xml:space="preserve">Chinook and Coho </w:t>
      </w:r>
      <w:r w:rsidR="00390BC3">
        <w:rPr>
          <w:rFonts w:ascii="Arial" w:hAnsi="Arial"/>
        </w:rPr>
        <w:t>Salmon</w:t>
      </w:r>
      <w:r>
        <w:rPr>
          <w:rFonts w:ascii="Arial" w:hAnsi="Arial"/>
        </w:rPr>
        <w:t xml:space="preserve"> have different life histories and differential impacts associated with climate change are anticipated as a result. In Alaskan streams, juvenile Chinook Salmon typically spend one full year in freshwater prior to outmigration while juvenile Coho Salmon typically spend one to two years </w:t>
      </w:r>
      <w:r w:rsidRPr="005E5C0C">
        <w:rPr>
          <w:rFonts w:ascii="Arial" w:hAnsi="Arial"/>
          <w:noProof/>
        </w:rPr>
        <w:t>(Quinn 2018; Oke et al. 2020)</w:t>
      </w:r>
      <w:r w:rsidRPr="00FA38B4">
        <w:rPr>
          <w:rFonts w:ascii="Arial" w:hAnsi="Arial"/>
          <w:color w:val="000000" w:themeColor="text1"/>
        </w:rPr>
        <w:t>.</w:t>
      </w:r>
      <w:r>
        <w:rPr>
          <w:rFonts w:ascii="Arial" w:hAnsi="Arial"/>
          <w:color w:val="000000" w:themeColor="text1"/>
        </w:rPr>
        <w:t xml:space="preserve"> </w:t>
      </w:r>
      <w:r w:rsidRPr="00FA38B4">
        <w:rPr>
          <w:rFonts w:ascii="Arial" w:hAnsi="Arial"/>
          <w:color w:val="000000" w:themeColor="text1"/>
        </w:rPr>
        <w:t xml:space="preserve">If a shift </w:t>
      </w:r>
      <w:r>
        <w:rPr>
          <w:rFonts w:ascii="Arial" w:hAnsi="Arial"/>
        </w:rPr>
        <w:t>in growth rates associated with climate change</w:t>
      </w:r>
      <w:r>
        <w:rPr>
          <w:rFonts w:ascii="Arial" w:hAnsi="Arial" w:cs="Arial"/>
        </w:rPr>
        <w:t xml:space="preserve"> affects</w:t>
      </w:r>
      <w:r w:rsidRPr="00870CDF">
        <w:rPr>
          <w:rFonts w:ascii="Arial" w:hAnsi="Arial" w:cs="Arial"/>
        </w:rPr>
        <w:t xml:space="preserve"> age class structure and migration timing</w:t>
      </w:r>
      <w:r>
        <w:rPr>
          <w:rFonts w:ascii="Arial" w:hAnsi="Arial" w:cs="Arial"/>
        </w:rPr>
        <w:t>,</w:t>
      </w:r>
      <w:r w:rsidRPr="00870CDF">
        <w:rPr>
          <w:rFonts w:ascii="Arial" w:hAnsi="Arial" w:cs="Arial"/>
        </w:rPr>
        <w:t xml:space="preserve"> </w:t>
      </w:r>
      <w:r>
        <w:rPr>
          <w:rFonts w:ascii="Arial" w:hAnsi="Arial" w:cs="Arial"/>
        </w:rPr>
        <w:t xml:space="preserve">as observed for Bristol Bay Sockeye Salmon populations, these effects may be more recognizable in Coho Salmon with their more variable freshwater life history than in Chinook Salmon. As to whether age classes could be gained or lost is </w:t>
      </w:r>
      <w:r>
        <w:rPr>
          <w:rFonts w:ascii="Arial" w:hAnsi="Arial" w:cs="Arial"/>
        </w:rPr>
        <w:lastRenderedPageBreak/>
        <w:t xml:space="preserve">difficult to </w:t>
      </w:r>
      <w:r w:rsidRPr="00E92F23">
        <w:rPr>
          <w:rFonts w:ascii="Arial" w:hAnsi="Arial" w:cs="Arial"/>
          <w:color w:val="000000" w:themeColor="text1"/>
        </w:rPr>
        <w:t xml:space="preserve">predict, </w:t>
      </w:r>
      <w:r>
        <w:rPr>
          <w:rFonts w:ascii="Arial" w:hAnsi="Arial" w:cs="Arial"/>
          <w:color w:val="000000" w:themeColor="text1"/>
        </w:rPr>
        <w:t xml:space="preserve">it is not known if slower-growing fish would produce a greater proportion of </w:t>
      </w:r>
      <w:proofErr w:type="spellStart"/>
      <w:r>
        <w:rPr>
          <w:rFonts w:ascii="Arial" w:hAnsi="Arial" w:cs="Arial"/>
          <w:color w:val="000000" w:themeColor="text1"/>
        </w:rPr>
        <w:t>parr</w:t>
      </w:r>
      <w:proofErr w:type="spellEnd"/>
      <w:r>
        <w:rPr>
          <w:rFonts w:ascii="Arial" w:hAnsi="Arial" w:cs="Arial"/>
          <w:color w:val="000000" w:themeColor="text1"/>
        </w:rPr>
        <w:t xml:space="preserve"> that rear for an additional year before </w:t>
      </w:r>
      <w:proofErr w:type="spellStart"/>
      <w:r>
        <w:rPr>
          <w:rFonts w:ascii="Arial" w:hAnsi="Arial" w:cs="Arial"/>
          <w:color w:val="000000" w:themeColor="text1"/>
        </w:rPr>
        <w:t>smoltification</w:t>
      </w:r>
      <w:proofErr w:type="spellEnd"/>
      <w:r>
        <w:rPr>
          <w:rFonts w:ascii="Arial" w:hAnsi="Arial" w:cs="Arial"/>
          <w:color w:val="000000" w:themeColor="text1"/>
        </w:rPr>
        <w:t xml:space="preserve">. </w:t>
      </w:r>
      <w:r>
        <w:rPr>
          <w:rFonts w:ascii="Arial" w:hAnsi="Arial"/>
          <w:color w:val="000000" w:themeColor="text1"/>
        </w:rPr>
        <w:t>Applying annual data on smolt age class structure could be a valuable source of information to understand how climate change is affecting Kenai River salmon populations</w:t>
      </w:r>
      <w:r w:rsidR="00FF252B">
        <w:rPr>
          <w:rFonts w:ascii="Arial" w:hAnsi="Arial"/>
          <w:color w:val="000000" w:themeColor="text1"/>
        </w:rPr>
        <w:t xml:space="preserve"> </w:t>
      </w:r>
      <w:r w:rsidR="00FF252B" w:rsidRPr="00C175EE">
        <w:rPr>
          <w:rFonts w:ascii="Arial" w:hAnsi="Arial"/>
          <w:noProof/>
          <w:color w:val="000000" w:themeColor="text1"/>
        </w:rPr>
        <w:t>(Tobias and Willette 2010)</w:t>
      </w:r>
      <w:r>
        <w:rPr>
          <w:rFonts w:ascii="Arial" w:hAnsi="Arial"/>
          <w:color w:val="000000" w:themeColor="text1"/>
        </w:rPr>
        <w:t>.</w:t>
      </w:r>
    </w:p>
    <w:p w14:paraId="5144E5C9" w14:textId="70A6A203" w:rsidR="006261A0" w:rsidRPr="00403757" w:rsidRDefault="006261A0" w:rsidP="006261A0">
      <w:pPr>
        <w:spacing w:line="480" w:lineRule="auto"/>
        <w:ind w:firstLine="720"/>
        <w:contextualSpacing/>
        <w:rPr>
          <w:rFonts w:ascii="Arial" w:hAnsi="Arial"/>
        </w:rPr>
      </w:pPr>
      <w:r>
        <w:rPr>
          <w:rFonts w:ascii="Arial" w:hAnsi="Arial"/>
        </w:rPr>
        <w:t xml:space="preserve">The degree to which juvenile Chinook and Coho </w:t>
      </w:r>
      <w:r w:rsidR="00390BC3">
        <w:rPr>
          <w:rFonts w:ascii="Arial" w:hAnsi="Arial"/>
        </w:rPr>
        <w:t>Salmon</w:t>
      </w:r>
      <w:r>
        <w:rPr>
          <w:rFonts w:ascii="Arial" w:hAnsi="Arial"/>
        </w:rPr>
        <w:t xml:space="preserve"> in the Kenai River may be able to adapt to new thermal regimes is not well understood. </w:t>
      </w:r>
      <w:r w:rsidR="00E14678">
        <w:rPr>
          <w:rFonts w:ascii="Arial" w:hAnsi="Arial"/>
          <w:noProof/>
        </w:rPr>
        <w:t xml:space="preserve">Konecki et al. </w:t>
      </w:r>
      <w:r w:rsidR="00FF252B">
        <w:rPr>
          <w:rFonts w:ascii="Arial" w:hAnsi="Arial"/>
          <w:noProof/>
        </w:rPr>
        <w:t>(</w:t>
      </w:r>
      <w:r w:rsidR="00E14678">
        <w:rPr>
          <w:rFonts w:ascii="Arial" w:hAnsi="Arial"/>
          <w:noProof/>
        </w:rPr>
        <w:t>1995)</w:t>
      </w:r>
      <w:r>
        <w:rPr>
          <w:rFonts w:ascii="Arial" w:hAnsi="Arial"/>
        </w:rPr>
        <w:t xml:space="preserve"> </w:t>
      </w:r>
      <w:r w:rsidRPr="00733062">
        <w:rPr>
          <w:rFonts w:ascii="Arial" w:hAnsi="Arial" w:cs="Arial"/>
        </w:rPr>
        <w:t>suggests that population</w:t>
      </w:r>
      <w:r>
        <w:rPr>
          <w:rFonts w:ascii="Arial" w:hAnsi="Arial" w:cs="Arial"/>
        </w:rPr>
        <w:t>-</w:t>
      </w:r>
      <w:r w:rsidRPr="00733062">
        <w:rPr>
          <w:rFonts w:ascii="Arial" w:hAnsi="Arial" w:cs="Arial"/>
        </w:rPr>
        <w:t>specific differences</w:t>
      </w:r>
      <w:r>
        <w:rPr>
          <w:rFonts w:ascii="Arial" w:hAnsi="Arial" w:cs="Arial"/>
        </w:rPr>
        <w:t xml:space="preserve"> </w:t>
      </w:r>
      <w:r w:rsidRPr="00733062">
        <w:rPr>
          <w:rFonts w:ascii="Arial" w:hAnsi="Arial" w:cs="Arial"/>
        </w:rPr>
        <w:t xml:space="preserve">in </w:t>
      </w:r>
      <w:r>
        <w:rPr>
          <w:rFonts w:ascii="Arial" w:hAnsi="Arial" w:cs="Arial"/>
        </w:rPr>
        <w:t xml:space="preserve">physiological </w:t>
      </w:r>
      <w:r w:rsidRPr="00733062">
        <w:rPr>
          <w:rFonts w:ascii="Arial" w:hAnsi="Arial" w:cs="Arial"/>
        </w:rPr>
        <w:t xml:space="preserve">response to critical thermal maximum arise from </w:t>
      </w:r>
      <w:r>
        <w:rPr>
          <w:rFonts w:ascii="Arial" w:hAnsi="Arial" w:cs="Arial"/>
        </w:rPr>
        <w:t xml:space="preserve">individual </w:t>
      </w:r>
      <w:r w:rsidRPr="00733062">
        <w:rPr>
          <w:rFonts w:ascii="Arial" w:hAnsi="Arial" w:cs="Arial"/>
        </w:rPr>
        <w:t xml:space="preserve">acclimation rather than </w:t>
      </w:r>
      <w:r>
        <w:rPr>
          <w:rFonts w:ascii="Arial" w:hAnsi="Arial" w:cs="Arial"/>
        </w:rPr>
        <w:t>local adaptation</w:t>
      </w:r>
      <w:r w:rsidRPr="00733062">
        <w:rPr>
          <w:rFonts w:ascii="Arial" w:hAnsi="Arial" w:cs="Arial"/>
        </w:rPr>
        <w:t>.</w:t>
      </w:r>
      <w:r>
        <w:rPr>
          <w:rFonts w:ascii="Arial" w:hAnsi="Arial" w:cs="Arial"/>
        </w:rPr>
        <w:t xml:space="preserve"> </w:t>
      </w:r>
      <w:r w:rsidR="00E14678">
        <w:rPr>
          <w:rFonts w:ascii="Arial" w:hAnsi="Arial" w:cs="Arial"/>
          <w:noProof/>
        </w:rPr>
        <w:t xml:space="preserve">Muñoz et al. </w:t>
      </w:r>
      <w:r w:rsidR="00FF252B">
        <w:rPr>
          <w:rFonts w:ascii="Arial" w:hAnsi="Arial" w:cs="Arial"/>
          <w:noProof/>
        </w:rPr>
        <w:t>(</w:t>
      </w:r>
      <w:r w:rsidR="00E14678">
        <w:rPr>
          <w:rFonts w:ascii="Arial" w:hAnsi="Arial" w:cs="Arial"/>
          <w:noProof/>
        </w:rPr>
        <w:t>2015)</w:t>
      </w:r>
      <w:r>
        <w:rPr>
          <w:rFonts w:ascii="Arial" w:hAnsi="Arial" w:cs="Arial"/>
        </w:rPr>
        <w:t xml:space="preserve"> detected both genetic and plastic effects of thermal experience in juvenile Chinook </w:t>
      </w:r>
      <w:r w:rsidR="00390BC3">
        <w:rPr>
          <w:rFonts w:ascii="Arial" w:hAnsi="Arial" w:cs="Arial"/>
        </w:rPr>
        <w:t>Salmon</w:t>
      </w:r>
      <w:r>
        <w:rPr>
          <w:rFonts w:ascii="Arial" w:hAnsi="Arial" w:cs="Arial"/>
        </w:rPr>
        <w:t xml:space="preserve"> that could act to enhance cardiac capacity in warmer environments.</w:t>
      </w:r>
      <w:r>
        <w:rPr>
          <w:rFonts w:ascii="Arial" w:hAnsi="Arial"/>
        </w:rPr>
        <w:t xml:space="preserve"> </w:t>
      </w:r>
      <w:r>
        <w:rPr>
          <w:rFonts w:ascii="Arial" w:hAnsi="Arial" w:cs="Arial"/>
        </w:rPr>
        <w:t>Characterizing the ability of juvenile salmon physiology to adapt to thermal regimes will be a critical area of research as thermal habitats are reshuffled because of climate change.</w:t>
      </w:r>
      <w:r>
        <w:rPr>
          <w:rFonts w:ascii="Arial" w:hAnsi="Arial"/>
        </w:rPr>
        <w:t xml:space="preserve"> </w:t>
      </w:r>
    </w:p>
    <w:p w14:paraId="51CE959B" w14:textId="297E58D8" w:rsidR="001655B8" w:rsidRPr="00067122" w:rsidRDefault="006261A0" w:rsidP="001655B8">
      <w:pPr>
        <w:spacing w:line="480" w:lineRule="auto"/>
        <w:contextualSpacing/>
        <w:rPr>
          <w:rFonts w:ascii="Arial" w:hAnsi="Arial" w:cs="Arial"/>
        </w:rPr>
      </w:pPr>
      <w:r>
        <w:rPr>
          <w:rFonts w:ascii="Arial" w:hAnsi="Arial" w:cs="Arial"/>
        </w:rPr>
        <w:tab/>
        <w:t>In summary, the simulations in this study indicate that across a variety of habitats the direct effects of</w:t>
      </w:r>
      <w:r w:rsidR="00AD071E">
        <w:rPr>
          <w:rFonts w:ascii="Arial" w:hAnsi="Arial" w:cs="Arial"/>
        </w:rPr>
        <w:t xml:space="preserve"> climate-driven temperature </w:t>
      </w:r>
      <w:proofErr w:type="gramStart"/>
      <w:r w:rsidR="00AD071E">
        <w:rPr>
          <w:rFonts w:ascii="Arial" w:hAnsi="Arial" w:cs="Arial"/>
        </w:rPr>
        <w:t>increases</w:t>
      </w:r>
      <w:proofErr w:type="gramEnd"/>
      <w:r>
        <w:rPr>
          <w:rFonts w:ascii="Arial" w:hAnsi="Arial" w:cs="Arial"/>
        </w:rPr>
        <w:t xml:space="preserve"> </w:t>
      </w:r>
      <w:r w:rsidR="00AD071E">
        <w:rPr>
          <w:rFonts w:ascii="Arial" w:hAnsi="Arial" w:cs="Arial"/>
        </w:rPr>
        <w:t>over the next 20-50 years will have the direct effect of reducing summer growth rates for juvenile Chinook and Coho Salmon, particularly in watersheds also highly sensitive to air temperature.</w:t>
      </w:r>
      <w:r w:rsidR="00482021">
        <w:rPr>
          <w:rFonts w:ascii="Arial" w:hAnsi="Arial" w:cs="Arial"/>
        </w:rPr>
        <w:t xml:space="preserve"> </w:t>
      </w:r>
      <w:r>
        <w:rPr>
          <w:rFonts w:ascii="Arial" w:hAnsi="Arial" w:cs="Arial"/>
        </w:rPr>
        <w:t xml:space="preserve">However, the question remains whether other climate-driven environmental changes that also affect growth, such as an extension of the spring and fall shoulder seasons or changes in productivity of food resources that juvenile Chinook and Coho </w:t>
      </w:r>
      <w:r w:rsidR="00390BC3">
        <w:rPr>
          <w:rFonts w:ascii="Arial" w:hAnsi="Arial" w:cs="Arial"/>
        </w:rPr>
        <w:t>Salmon</w:t>
      </w:r>
      <w:r>
        <w:rPr>
          <w:rFonts w:ascii="Arial" w:hAnsi="Arial" w:cs="Arial"/>
        </w:rPr>
        <w:t xml:space="preserve"> rely on, might either compound or compensate for these losses, or even enhance future growth rates.</w:t>
      </w:r>
      <w:r w:rsidR="00482021">
        <w:rPr>
          <w:rFonts w:ascii="Arial" w:hAnsi="Arial" w:cs="Arial"/>
        </w:rPr>
        <w:t xml:space="preserve"> Also uncharacterized is the degree to which populations may adapt to these changing </w:t>
      </w:r>
      <w:r w:rsidR="00482021">
        <w:rPr>
          <w:rFonts w:ascii="Arial" w:hAnsi="Arial" w:cs="Arial"/>
        </w:rPr>
        <w:lastRenderedPageBreak/>
        <w:t xml:space="preserve">conditions either through modified habitat use or natural selection </w:t>
      </w:r>
      <w:r w:rsidR="00482021" w:rsidRPr="00AA46FA">
        <w:rPr>
          <w:rFonts w:ascii="Arial" w:hAnsi="Arial" w:cs="Arial"/>
          <w:noProof/>
        </w:rPr>
        <w:t>(Crozier et al. 2008</w:t>
      </w:r>
      <w:r w:rsidR="00482021">
        <w:rPr>
          <w:rFonts w:ascii="Arial" w:hAnsi="Arial" w:cs="Arial"/>
          <w:noProof/>
        </w:rPr>
        <w:t xml:space="preserve">; </w:t>
      </w:r>
      <w:r w:rsidR="00482021" w:rsidRPr="00AA46FA">
        <w:rPr>
          <w:rFonts w:ascii="Arial" w:hAnsi="Arial" w:cs="Arial"/>
          <w:noProof/>
        </w:rPr>
        <w:t>Armstrong et al. 2013)</w:t>
      </w:r>
      <w:r w:rsidR="00482021">
        <w:rPr>
          <w:rFonts w:ascii="Arial" w:hAnsi="Arial" w:cs="Arial"/>
        </w:rPr>
        <w:t xml:space="preserve">. </w:t>
      </w:r>
      <w:r w:rsidR="00482021">
        <w:rPr>
          <w:rFonts w:ascii="Arial" w:hAnsi="Arial"/>
        </w:rPr>
        <w:t xml:space="preserve">Our results illustrate how landscape settings produce a diverse set of responses to climate change, emphasizing the value of conserving a heterogenous, interconnected portfolio of habitat types and the varied life histories they support </w:t>
      </w:r>
      <w:r w:rsidR="00482021" w:rsidRPr="004E51E6">
        <w:rPr>
          <w:rFonts w:ascii="Arial" w:hAnsi="Arial"/>
          <w:noProof/>
        </w:rPr>
        <w:t>(Schindler et al. 2010; Justice et al. 2017; Thompson et al. 2019)</w:t>
      </w:r>
      <w:r w:rsidR="00482021">
        <w:rPr>
          <w:rFonts w:ascii="Arial" w:hAnsi="Arial"/>
        </w:rPr>
        <w:t>.</w:t>
      </w:r>
    </w:p>
    <w:p w14:paraId="2D1955FE" w14:textId="77777777" w:rsidR="00DE4A8F" w:rsidRPr="00E609F4" w:rsidRDefault="00DE4A8F" w:rsidP="001655B8">
      <w:pPr>
        <w:spacing w:line="480" w:lineRule="auto"/>
        <w:contextualSpacing/>
        <w:rPr>
          <w:rFonts w:ascii="Arial" w:hAnsi="Arial" w:cs="Arial"/>
          <w:color w:val="000000"/>
        </w:rPr>
      </w:pPr>
    </w:p>
    <w:p w14:paraId="6E033BB3" w14:textId="77777777" w:rsidR="009531A7" w:rsidRPr="002365FA" w:rsidRDefault="009531A7" w:rsidP="009531A7">
      <w:pPr>
        <w:pStyle w:val="Heading1"/>
        <w:spacing w:line="480" w:lineRule="auto"/>
        <w:rPr>
          <w:rFonts w:ascii="Arial" w:hAnsi="Arial" w:cs="Arial"/>
          <w:b/>
          <w:bCs/>
          <w:color w:val="000000" w:themeColor="text1"/>
          <w:sz w:val="24"/>
          <w:szCs w:val="24"/>
        </w:rPr>
      </w:pPr>
      <w:bookmarkStart w:id="20" w:name="_Toc38179381"/>
      <w:r w:rsidRPr="002365FA">
        <w:rPr>
          <w:rFonts w:ascii="Arial" w:hAnsi="Arial" w:cs="Arial"/>
          <w:b/>
          <w:bCs/>
          <w:color w:val="000000" w:themeColor="text1"/>
          <w:sz w:val="24"/>
          <w:szCs w:val="24"/>
        </w:rPr>
        <w:t>Acknowledgements</w:t>
      </w:r>
      <w:bookmarkEnd w:id="20"/>
    </w:p>
    <w:p w14:paraId="6FA49C48" w14:textId="78494F23" w:rsidR="001601F9" w:rsidRPr="001601F9" w:rsidRDefault="009531A7" w:rsidP="001601F9">
      <w:pPr>
        <w:spacing w:line="480" w:lineRule="auto"/>
        <w:ind w:firstLine="720"/>
        <w:contextualSpacing/>
        <w:rPr>
          <w:rFonts w:ascii="Arial" w:hAnsi="Arial" w:cs="Arial"/>
          <w:color w:val="000000"/>
        </w:rPr>
      </w:pPr>
      <w:r w:rsidRPr="003B7326">
        <w:rPr>
          <w:rFonts w:ascii="Arial" w:hAnsi="Arial" w:cs="Arial"/>
          <w:shd w:val="clear" w:color="auto" w:fill="FFFFFF"/>
        </w:rPr>
        <w:t xml:space="preserve">This study was </w:t>
      </w:r>
      <w:r>
        <w:rPr>
          <w:rFonts w:ascii="Arial" w:hAnsi="Arial" w:cs="Arial"/>
          <w:shd w:val="clear" w:color="auto" w:fill="FFFFFF"/>
        </w:rPr>
        <w:t>funded</w:t>
      </w:r>
      <w:r w:rsidRPr="003B7326">
        <w:rPr>
          <w:rFonts w:ascii="Arial" w:hAnsi="Arial" w:cs="Arial"/>
          <w:shd w:val="clear" w:color="auto" w:fill="FFFFFF"/>
        </w:rPr>
        <w:t xml:space="preserve"> by the Alaska E</w:t>
      </w:r>
      <w:r>
        <w:rPr>
          <w:rFonts w:ascii="Arial" w:hAnsi="Arial" w:cs="Arial"/>
          <w:shd w:val="clear" w:color="auto" w:fill="FFFFFF"/>
        </w:rPr>
        <w:t>stablished</w:t>
      </w:r>
      <w:r w:rsidRPr="003B7326">
        <w:rPr>
          <w:rFonts w:ascii="Arial" w:hAnsi="Arial" w:cs="Arial"/>
          <w:shd w:val="clear" w:color="auto" w:fill="FFFFFF"/>
        </w:rPr>
        <w:t xml:space="preserve"> Program to Stimulate Competitive Research (Alaska </w:t>
      </w:r>
      <w:proofErr w:type="spellStart"/>
      <w:r w:rsidRPr="003B7326">
        <w:rPr>
          <w:rFonts w:ascii="Arial" w:hAnsi="Arial" w:cs="Arial"/>
          <w:shd w:val="clear" w:color="auto" w:fill="FFFFFF"/>
        </w:rPr>
        <w:t>EPSCoR</w:t>
      </w:r>
      <w:proofErr w:type="spellEnd"/>
      <w:r w:rsidRPr="003B7326">
        <w:rPr>
          <w:rFonts w:ascii="Arial" w:hAnsi="Arial" w:cs="Arial"/>
          <w:shd w:val="clear" w:color="auto" w:fill="FFFFFF"/>
        </w:rPr>
        <w:t xml:space="preserve">) NSF award #OIA-1208927 </w:t>
      </w:r>
      <w:r>
        <w:rPr>
          <w:rFonts w:ascii="Arial" w:hAnsi="Arial" w:cs="Arial"/>
          <w:shd w:val="clear" w:color="auto" w:fill="FFFFFF"/>
        </w:rPr>
        <w:t>with matching funds from</w:t>
      </w:r>
      <w:r w:rsidRPr="003B7326">
        <w:rPr>
          <w:rFonts w:ascii="Arial" w:hAnsi="Arial" w:cs="Arial"/>
          <w:shd w:val="clear" w:color="auto" w:fill="FFFFFF"/>
        </w:rPr>
        <w:t xml:space="preserve"> the </w:t>
      </w:r>
      <w:r>
        <w:rPr>
          <w:rFonts w:ascii="Arial" w:hAnsi="Arial" w:cs="Arial"/>
          <w:shd w:val="clear" w:color="auto" w:fill="FFFFFF"/>
        </w:rPr>
        <w:t>s</w:t>
      </w:r>
      <w:r w:rsidRPr="003B7326">
        <w:rPr>
          <w:rFonts w:ascii="Arial" w:hAnsi="Arial" w:cs="Arial"/>
          <w:shd w:val="clear" w:color="auto" w:fill="FFFFFF"/>
        </w:rPr>
        <w:t>tate of Alaska</w:t>
      </w:r>
      <w:r>
        <w:rPr>
          <w:rFonts w:ascii="Arial" w:hAnsi="Arial" w:cs="Arial"/>
          <w:shd w:val="clear" w:color="auto" w:fill="FFFFFF"/>
        </w:rPr>
        <w:t>, and was completed in partial fulfillment of an M.S. degree in fisheries.</w:t>
      </w:r>
      <w:r w:rsidR="006E4BC2">
        <w:rPr>
          <w:rFonts w:ascii="Arial" w:hAnsi="Arial" w:cs="Arial"/>
          <w:shd w:val="clear" w:color="auto" w:fill="FFFFFF"/>
        </w:rPr>
        <w:t xml:space="preserve"> </w:t>
      </w:r>
      <w:r>
        <w:rPr>
          <w:rFonts w:ascii="Arial" w:hAnsi="Arial" w:cs="Arial"/>
          <w:shd w:val="clear" w:color="auto" w:fill="FFFFFF"/>
        </w:rPr>
        <w:t xml:space="preserve">Funding also came </w:t>
      </w:r>
      <w:r w:rsidRPr="0056288A">
        <w:rPr>
          <w:rFonts w:ascii="Arial" w:hAnsi="Arial" w:cs="Arial"/>
          <w:shd w:val="clear" w:color="auto" w:fill="FFFFFF"/>
        </w:rPr>
        <w:t xml:space="preserve">from the </w:t>
      </w:r>
      <w:r w:rsidRPr="0056288A">
        <w:rPr>
          <w:rFonts w:ascii="Arial" w:hAnsi="Arial" w:cs="Arial"/>
          <w:color w:val="000000"/>
        </w:rPr>
        <w:t>Institute of Arctic Biology Summer Graduate Research Award</w:t>
      </w:r>
      <w:r>
        <w:rPr>
          <w:rFonts w:ascii="Arial" w:hAnsi="Arial" w:cs="Arial"/>
          <w:color w:val="000000"/>
        </w:rPr>
        <w:t xml:space="preserve">, the </w:t>
      </w:r>
      <w:r w:rsidRPr="0056288A">
        <w:rPr>
          <w:rFonts w:ascii="Arial" w:hAnsi="Arial" w:cs="Arial"/>
          <w:shd w:val="clear" w:color="auto" w:fill="FFFFFF"/>
        </w:rPr>
        <w:t>Nicholas Hughes Memorial Scholarship</w:t>
      </w:r>
      <w:r>
        <w:rPr>
          <w:rFonts w:ascii="Arial" w:hAnsi="Arial" w:cs="Arial"/>
          <w:color w:val="000000"/>
        </w:rPr>
        <w:t>, and the University of Alaska</w:t>
      </w:r>
      <w:r w:rsidRPr="0056288A">
        <w:rPr>
          <w:rFonts w:ascii="Arial" w:hAnsi="Arial" w:cs="Arial"/>
          <w:color w:val="000000"/>
        </w:rPr>
        <w:t xml:space="preserve"> Department of Biology and Wildlife</w:t>
      </w:r>
      <w:r>
        <w:rPr>
          <w:rFonts w:ascii="Arial" w:hAnsi="Arial" w:cs="Arial"/>
          <w:color w:val="000000"/>
        </w:rPr>
        <w:t>.</w:t>
      </w:r>
      <w:r w:rsidR="006E4BC2">
        <w:rPr>
          <w:rFonts w:ascii="Arial" w:hAnsi="Arial" w:cs="Arial"/>
          <w:color w:val="000000"/>
        </w:rPr>
        <w:t xml:space="preserve"> </w:t>
      </w:r>
      <w:r>
        <w:rPr>
          <w:rFonts w:ascii="Arial" w:hAnsi="Arial" w:cs="Arial"/>
          <w:color w:val="000000"/>
        </w:rPr>
        <w:t>Administrative support was provided by the Alaska Cooperative Fish and Wildlife Research Unit, University of Alaska College of Fisheries and Ocean Sciences, and Institute of Arctic Biology.</w:t>
      </w:r>
      <w:r w:rsidR="006E4BC2">
        <w:rPr>
          <w:rFonts w:ascii="Arial" w:hAnsi="Arial" w:cs="Arial"/>
          <w:color w:val="000000"/>
        </w:rPr>
        <w:t xml:space="preserve"> </w:t>
      </w:r>
      <w:r>
        <w:rPr>
          <w:rFonts w:ascii="Arial" w:eastAsia="Arial" w:hAnsi="Arial" w:cs="Arial"/>
        </w:rPr>
        <w:t>We followed IACUC approved protocols (#720490-4) and Alaska Department of Fish and Game Fish Use Permit requirements (</w:t>
      </w:r>
      <w:r w:rsidRPr="00EC5E10">
        <w:rPr>
          <w:rFonts w:ascii="Arial" w:hAnsi="Arial"/>
          <w:bCs/>
        </w:rPr>
        <w:t>SF2015-191 and SF2016-158</w:t>
      </w:r>
      <w:r>
        <w:rPr>
          <w:rFonts w:ascii="Arial" w:eastAsia="Arial" w:hAnsi="Arial" w:cs="Arial"/>
        </w:rPr>
        <w:t>) to ensure proper animal handling care and precautions.</w:t>
      </w:r>
      <w:r w:rsidR="006E4BC2">
        <w:rPr>
          <w:rFonts w:ascii="Arial" w:eastAsia="Arial" w:hAnsi="Arial" w:cs="Arial"/>
        </w:rPr>
        <w:t xml:space="preserve"> </w:t>
      </w:r>
      <w:r>
        <w:rPr>
          <w:rFonts w:ascii="Arial" w:hAnsi="Arial" w:cs="Arial"/>
          <w:color w:val="000000"/>
        </w:rPr>
        <w:t xml:space="preserve">Technicians Emily </w:t>
      </w:r>
      <w:proofErr w:type="spellStart"/>
      <w:r>
        <w:rPr>
          <w:rFonts w:ascii="Arial" w:hAnsi="Arial" w:cs="Arial"/>
          <w:color w:val="000000"/>
        </w:rPr>
        <w:t>Neideigh</w:t>
      </w:r>
      <w:proofErr w:type="spellEnd"/>
      <w:r>
        <w:rPr>
          <w:rFonts w:ascii="Arial" w:hAnsi="Arial" w:cs="Arial"/>
          <w:color w:val="000000"/>
        </w:rPr>
        <w:t>, Christina Mielke, and Mike Lunde provided substantial field and laboratory support.</w:t>
      </w:r>
      <w:r w:rsidR="006E4BC2">
        <w:rPr>
          <w:rFonts w:ascii="Arial" w:hAnsi="Arial" w:cs="Arial"/>
          <w:color w:val="000000"/>
        </w:rPr>
        <w:t xml:space="preserve"> </w:t>
      </w:r>
      <w:r>
        <w:rPr>
          <w:rFonts w:ascii="Arial" w:hAnsi="Arial" w:cs="Arial"/>
          <w:color w:val="000000"/>
        </w:rPr>
        <w:t xml:space="preserve">In-kind support was provided by regional NGOs Kenai Watershed Forum and Cook </w:t>
      </w:r>
      <w:proofErr w:type="spellStart"/>
      <w:r>
        <w:rPr>
          <w:rFonts w:ascii="Arial" w:hAnsi="Arial" w:cs="Arial"/>
          <w:color w:val="000000"/>
        </w:rPr>
        <w:t>Inletkeeper</w:t>
      </w:r>
      <w:proofErr w:type="spellEnd"/>
      <w:r>
        <w:rPr>
          <w:rFonts w:ascii="Arial" w:hAnsi="Arial" w:cs="Arial"/>
          <w:color w:val="000000"/>
        </w:rPr>
        <w:t xml:space="preserve"> as well as Kenai Peninsula College.</w:t>
      </w:r>
      <w:r w:rsidR="006E4BC2">
        <w:rPr>
          <w:rFonts w:ascii="Arial" w:hAnsi="Arial" w:cs="Arial"/>
          <w:color w:val="000000"/>
        </w:rPr>
        <w:t xml:space="preserve"> </w:t>
      </w:r>
      <w:r w:rsidR="00FB5043">
        <w:rPr>
          <w:rFonts w:ascii="Arial" w:hAnsi="Arial" w:cs="Arial"/>
          <w:color w:val="000000"/>
        </w:rPr>
        <w:t>Feedback from Dr. Megan McPhee</w:t>
      </w:r>
      <w:r w:rsidR="00BE1E48">
        <w:rPr>
          <w:rFonts w:ascii="Arial" w:hAnsi="Arial" w:cs="Arial"/>
          <w:color w:val="000000"/>
        </w:rPr>
        <w:t xml:space="preserve"> and two anonymous reviewers</w:t>
      </w:r>
      <w:r w:rsidR="00FB5043">
        <w:rPr>
          <w:rFonts w:ascii="Arial" w:hAnsi="Arial" w:cs="Arial"/>
          <w:color w:val="000000"/>
        </w:rPr>
        <w:t xml:space="preserve"> greatly improved this manuscript.</w:t>
      </w:r>
      <w:r w:rsidR="006E4BC2">
        <w:rPr>
          <w:rFonts w:ascii="Arial" w:hAnsi="Arial" w:cs="Arial"/>
          <w:color w:val="000000"/>
        </w:rPr>
        <w:t xml:space="preserve"> </w:t>
      </w:r>
      <w:r>
        <w:rPr>
          <w:rFonts w:ascii="Arial" w:hAnsi="Arial" w:cs="Arial"/>
          <w:color w:val="000000"/>
        </w:rPr>
        <w:t xml:space="preserve">Michael Lindgren with Scenarios Network for Alaska and Arctic Planning </w:t>
      </w:r>
      <w:r w:rsidR="00AC008F">
        <w:rPr>
          <w:rFonts w:ascii="Arial" w:hAnsi="Arial" w:cs="Arial"/>
          <w:color w:val="000000"/>
        </w:rPr>
        <w:t>aided</w:t>
      </w:r>
      <w:r>
        <w:rPr>
          <w:rFonts w:ascii="Arial" w:hAnsi="Arial" w:cs="Arial"/>
          <w:color w:val="000000"/>
        </w:rPr>
        <w:t xml:space="preserve"> in acquiring projected air temperature data.</w:t>
      </w:r>
      <w:r w:rsidR="006E4BC2">
        <w:rPr>
          <w:rFonts w:ascii="Arial" w:hAnsi="Arial" w:cs="Arial"/>
          <w:color w:val="000000"/>
        </w:rPr>
        <w:t xml:space="preserve"> </w:t>
      </w:r>
      <w:r>
        <w:rPr>
          <w:rFonts w:ascii="Arial" w:hAnsi="Arial" w:cs="Arial"/>
          <w:color w:val="000000"/>
        </w:rPr>
        <w:t xml:space="preserve">Thanks </w:t>
      </w:r>
      <w:r>
        <w:rPr>
          <w:rFonts w:ascii="Arial" w:hAnsi="Arial" w:cs="Arial"/>
          <w:color w:val="000000"/>
        </w:rPr>
        <w:lastRenderedPageBreak/>
        <w:t>to volunteer</w:t>
      </w:r>
      <w:r w:rsidR="00AC008F">
        <w:rPr>
          <w:rFonts w:ascii="Arial" w:hAnsi="Arial" w:cs="Arial"/>
          <w:color w:val="000000"/>
        </w:rPr>
        <w:t xml:space="preserve">s </w:t>
      </w:r>
      <w:r>
        <w:rPr>
          <w:rFonts w:ascii="Arial" w:hAnsi="Arial" w:cs="Arial"/>
          <w:color w:val="000000"/>
        </w:rPr>
        <w:t xml:space="preserve">in the Kenai area from John and Molly Messick and Dave and Kathy </w:t>
      </w:r>
      <w:proofErr w:type="spellStart"/>
      <w:r>
        <w:rPr>
          <w:rFonts w:ascii="Arial" w:hAnsi="Arial" w:cs="Arial"/>
          <w:color w:val="000000"/>
        </w:rPr>
        <w:t>Wartinbee</w:t>
      </w:r>
      <w:proofErr w:type="spellEnd"/>
      <w:r>
        <w:rPr>
          <w:rFonts w:ascii="Arial" w:hAnsi="Arial" w:cs="Arial"/>
          <w:color w:val="000000"/>
        </w:rPr>
        <w:t>, to Zach Baer and Dr. Leslie Jones for GIS assistance, and numerous other volunteers.</w:t>
      </w:r>
      <w:r w:rsidR="006E4BC2">
        <w:rPr>
          <w:rFonts w:ascii="Arial" w:hAnsi="Arial" w:cs="Arial"/>
          <w:color w:val="000000"/>
        </w:rPr>
        <w:t xml:space="preserve"> </w:t>
      </w:r>
      <w:r w:rsidRPr="00E66247">
        <w:rPr>
          <w:rFonts w:ascii="Arial" w:hAnsi="Arial" w:cs="Arial"/>
          <w:color w:val="000000"/>
        </w:rPr>
        <w:t>The findings and conclusions in this article are those of the author(s) and do not necessarily represent the views of the U.S. Fish and Wildlife Service</w:t>
      </w:r>
      <w:r>
        <w:rPr>
          <w:rFonts w:ascii="Arial" w:hAnsi="Arial" w:cs="Arial"/>
          <w:color w:val="000000"/>
        </w:rPr>
        <w:t>.</w:t>
      </w:r>
      <w:r w:rsidR="006E4BC2">
        <w:rPr>
          <w:rFonts w:ascii="Arial" w:hAnsi="Arial" w:cs="Arial"/>
          <w:color w:val="000000"/>
        </w:rPr>
        <w:t xml:space="preserve"> </w:t>
      </w:r>
      <w:r w:rsidRPr="002C6A7E">
        <w:rPr>
          <w:rFonts w:ascii="Arial" w:hAnsi="Arial" w:cs="Arial"/>
          <w:color w:val="000000"/>
        </w:rPr>
        <w:t>Any use of trade, firm, or product names is for descriptive purposes only and does not imply endorsement by the U.S. Government.</w:t>
      </w:r>
      <w:r w:rsidR="006E4BC2">
        <w:rPr>
          <w:rFonts w:ascii="Arial" w:hAnsi="Arial" w:cs="Arial"/>
          <w:color w:val="000000"/>
        </w:rPr>
        <w:t xml:space="preserve"> </w:t>
      </w:r>
      <w:r>
        <w:rPr>
          <w:rFonts w:ascii="Arial" w:hAnsi="Arial" w:cs="Arial"/>
          <w:color w:val="000000"/>
        </w:rPr>
        <w:t xml:space="preserve">Data used in this study </w:t>
      </w:r>
      <w:r w:rsidR="00687618">
        <w:rPr>
          <w:rFonts w:ascii="Arial" w:hAnsi="Arial" w:cs="Arial"/>
          <w:color w:val="000000"/>
        </w:rPr>
        <w:t>are</w:t>
      </w:r>
      <w:commentRangeStart w:id="21"/>
      <w:r>
        <w:rPr>
          <w:rFonts w:ascii="Arial" w:hAnsi="Arial" w:cs="Arial"/>
          <w:color w:val="000000"/>
        </w:rPr>
        <w:t xml:space="preserve"> </w:t>
      </w:r>
      <w:commentRangeEnd w:id="21"/>
      <w:r w:rsidR="00C103F1">
        <w:rPr>
          <w:rStyle w:val="CommentReference"/>
        </w:rPr>
        <w:commentReference w:id="21"/>
      </w:r>
      <w:r>
        <w:rPr>
          <w:rFonts w:ascii="Arial" w:hAnsi="Arial" w:cs="Arial"/>
          <w:color w:val="000000"/>
        </w:rPr>
        <w:t xml:space="preserve">available from the KNB (Knowledge Network for Biocomplexity) repository at </w:t>
      </w:r>
      <w:r w:rsidR="00CE51C6" w:rsidRPr="00CE51C6">
        <w:rPr>
          <w:rFonts w:ascii="Arial" w:hAnsi="Arial" w:cs="Arial"/>
          <w:color w:val="000000"/>
        </w:rPr>
        <w:t>doi:10.5063%2FF1Q52MZF</w:t>
      </w:r>
      <w:r>
        <w:rPr>
          <w:rFonts w:ascii="Arial" w:hAnsi="Arial" w:cs="Arial"/>
          <w:color w:val="000000"/>
        </w:rPr>
        <w:t>.</w:t>
      </w:r>
    </w:p>
    <w:p w14:paraId="4FF95BF1" w14:textId="4CFF539F" w:rsidR="00300103" w:rsidRDefault="00300103" w:rsidP="001E0389">
      <w:pPr>
        <w:spacing w:line="480" w:lineRule="auto"/>
        <w:contextualSpacing/>
        <w:rPr>
          <w:rFonts w:ascii="Arial" w:hAnsi="Arial" w:cs="Arial"/>
          <w:color w:val="000000"/>
        </w:rPr>
      </w:pPr>
    </w:p>
    <w:p w14:paraId="7A37CD8E" w14:textId="3A958517" w:rsidR="00AC008F" w:rsidRDefault="00AC008F" w:rsidP="001E0389">
      <w:pPr>
        <w:spacing w:line="480" w:lineRule="auto"/>
        <w:contextualSpacing/>
        <w:rPr>
          <w:rFonts w:ascii="Arial" w:hAnsi="Arial" w:cs="Arial"/>
          <w:color w:val="000000"/>
        </w:rPr>
      </w:pPr>
    </w:p>
    <w:p w14:paraId="151F981A" w14:textId="322135D1" w:rsidR="0098591E" w:rsidRDefault="0098591E" w:rsidP="001E0389">
      <w:pPr>
        <w:spacing w:line="480" w:lineRule="auto"/>
        <w:contextualSpacing/>
        <w:rPr>
          <w:rFonts w:ascii="Arial" w:hAnsi="Arial" w:cs="Arial"/>
          <w:color w:val="000000"/>
        </w:rPr>
      </w:pPr>
    </w:p>
    <w:p w14:paraId="3F1A6DF7" w14:textId="6C088994" w:rsidR="0098591E" w:rsidRDefault="0098591E" w:rsidP="001E0389">
      <w:pPr>
        <w:spacing w:line="480" w:lineRule="auto"/>
        <w:contextualSpacing/>
        <w:rPr>
          <w:rFonts w:ascii="Arial" w:hAnsi="Arial" w:cs="Arial"/>
          <w:color w:val="000000"/>
        </w:rPr>
      </w:pPr>
    </w:p>
    <w:p w14:paraId="1E92DA05" w14:textId="259DC98C" w:rsidR="0098591E" w:rsidRDefault="0098591E" w:rsidP="001E0389">
      <w:pPr>
        <w:spacing w:line="480" w:lineRule="auto"/>
        <w:contextualSpacing/>
        <w:rPr>
          <w:rFonts w:ascii="Arial" w:hAnsi="Arial" w:cs="Arial"/>
          <w:color w:val="000000"/>
        </w:rPr>
      </w:pPr>
    </w:p>
    <w:p w14:paraId="3149CB04" w14:textId="16F0095A" w:rsidR="0098591E" w:rsidRDefault="0098591E" w:rsidP="001E0389">
      <w:pPr>
        <w:spacing w:line="480" w:lineRule="auto"/>
        <w:contextualSpacing/>
        <w:rPr>
          <w:rFonts w:ascii="Arial" w:hAnsi="Arial" w:cs="Arial"/>
          <w:color w:val="000000"/>
        </w:rPr>
      </w:pPr>
    </w:p>
    <w:p w14:paraId="11A37E77" w14:textId="60A3EA61" w:rsidR="0098591E" w:rsidRDefault="0098591E" w:rsidP="001E0389">
      <w:pPr>
        <w:spacing w:line="480" w:lineRule="auto"/>
        <w:contextualSpacing/>
        <w:rPr>
          <w:rFonts w:ascii="Arial" w:hAnsi="Arial" w:cs="Arial"/>
          <w:color w:val="000000"/>
        </w:rPr>
      </w:pPr>
    </w:p>
    <w:p w14:paraId="2ABCF72C" w14:textId="6449EC1E" w:rsidR="0098591E" w:rsidRDefault="0098591E" w:rsidP="001E0389">
      <w:pPr>
        <w:spacing w:line="480" w:lineRule="auto"/>
        <w:contextualSpacing/>
        <w:rPr>
          <w:rFonts w:ascii="Arial" w:hAnsi="Arial" w:cs="Arial"/>
          <w:color w:val="000000"/>
        </w:rPr>
      </w:pPr>
    </w:p>
    <w:p w14:paraId="02F425AD" w14:textId="4981E1B0" w:rsidR="0098591E" w:rsidRDefault="0098591E" w:rsidP="001E0389">
      <w:pPr>
        <w:spacing w:line="480" w:lineRule="auto"/>
        <w:contextualSpacing/>
        <w:rPr>
          <w:rFonts w:ascii="Arial" w:hAnsi="Arial" w:cs="Arial"/>
          <w:color w:val="000000"/>
        </w:rPr>
      </w:pPr>
    </w:p>
    <w:p w14:paraId="16BC0145" w14:textId="286561E0" w:rsidR="0098591E" w:rsidRDefault="0098591E" w:rsidP="001E0389">
      <w:pPr>
        <w:spacing w:line="480" w:lineRule="auto"/>
        <w:contextualSpacing/>
        <w:rPr>
          <w:rFonts w:ascii="Arial" w:hAnsi="Arial" w:cs="Arial"/>
          <w:color w:val="000000"/>
        </w:rPr>
      </w:pPr>
    </w:p>
    <w:p w14:paraId="7B223960" w14:textId="0D6058A0" w:rsidR="00F713BE" w:rsidRDefault="00F713BE" w:rsidP="009531A7">
      <w:pPr>
        <w:spacing w:line="480" w:lineRule="auto"/>
        <w:contextualSpacing/>
        <w:rPr>
          <w:rFonts w:ascii="Arial" w:hAnsi="Arial"/>
          <w:b/>
        </w:rPr>
      </w:pPr>
    </w:p>
    <w:p w14:paraId="44349B43" w14:textId="734FD948" w:rsidR="00067122" w:rsidRDefault="00067122" w:rsidP="009531A7">
      <w:pPr>
        <w:spacing w:line="480" w:lineRule="auto"/>
        <w:contextualSpacing/>
        <w:rPr>
          <w:rFonts w:ascii="Arial" w:hAnsi="Arial"/>
          <w:b/>
        </w:rPr>
      </w:pPr>
    </w:p>
    <w:p w14:paraId="594F9910" w14:textId="299B4693" w:rsidR="00067122" w:rsidRDefault="00067122" w:rsidP="009531A7">
      <w:pPr>
        <w:spacing w:line="480" w:lineRule="auto"/>
        <w:contextualSpacing/>
        <w:rPr>
          <w:rFonts w:ascii="Arial" w:hAnsi="Arial"/>
          <w:b/>
        </w:rPr>
      </w:pPr>
    </w:p>
    <w:p w14:paraId="44EF316C" w14:textId="1390AC6A" w:rsidR="00067122" w:rsidRDefault="00067122" w:rsidP="009531A7">
      <w:pPr>
        <w:spacing w:line="480" w:lineRule="auto"/>
        <w:contextualSpacing/>
        <w:rPr>
          <w:rFonts w:ascii="Arial" w:hAnsi="Arial"/>
          <w:b/>
        </w:rPr>
      </w:pPr>
    </w:p>
    <w:p w14:paraId="30332936" w14:textId="3014D542" w:rsidR="00067122" w:rsidRDefault="00067122" w:rsidP="009531A7">
      <w:pPr>
        <w:spacing w:line="480" w:lineRule="auto"/>
        <w:contextualSpacing/>
        <w:rPr>
          <w:rFonts w:ascii="Arial" w:hAnsi="Arial"/>
          <w:b/>
        </w:rPr>
      </w:pPr>
    </w:p>
    <w:p w14:paraId="2A4624BD" w14:textId="77777777" w:rsidR="00067122" w:rsidRDefault="00067122" w:rsidP="009531A7">
      <w:pPr>
        <w:spacing w:line="480" w:lineRule="auto"/>
        <w:contextualSpacing/>
        <w:rPr>
          <w:rFonts w:ascii="Arial" w:hAnsi="Arial"/>
          <w:b/>
        </w:rPr>
      </w:pPr>
    </w:p>
    <w:p w14:paraId="2221552F" w14:textId="27C66EF8" w:rsidR="00210A8E" w:rsidRPr="00210A8E" w:rsidRDefault="00300103" w:rsidP="00210A8E">
      <w:pPr>
        <w:spacing w:line="480" w:lineRule="auto"/>
        <w:contextualSpacing/>
        <w:rPr>
          <w:rFonts w:ascii="Arial" w:hAnsi="Arial" w:cs="Arial"/>
          <w:b/>
          <w:bCs/>
        </w:rPr>
      </w:pPr>
      <w:r>
        <w:rPr>
          <w:rFonts w:ascii="Arial" w:hAnsi="Arial" w:cs="Arial"/>
          <w:b/>
          <w:bCs/>
        </w:rPr>
        <w:lastRenderedPageBreak/>
        <w:t>References</w:t>
      </w:r>
    </w:p>
    <w:p w14:paraId="5BE49BE8" w14:textId="7CAF9C8F" w:rsidR="002C023F" w:rsidRDefault="002C023F" w:rsidP="002C023F">
      <w:pPr>
        <w:spacing w:line="480" w:lineRule="auto"/>
        <w:ind w:left="720" w:hanging="720"/>
        <w:contextualSpacing/>
        <w:rPr>
          <w:rFonts w:ascii="Arial" w:hAnsi="Arial" w:cs="Arial"/>
          <w:noProof/>
        </w:rPr>
      </w:pPr>
      <w:r>
        <w:rPr>
          <w:rFonts w:ascii="Arial" w:hAnsi="Arial" w:cs="Arial"/>
          <w:noProof/>
        </w:rPr>
        <w:t xml:space="preserve">Arismendi, I., M. Safeeq, J. B. Dunham, and S. L. Johnson. 2014. Can air temperature be used to project influences of climate change on stream temperature? </w:t>
      </w:r>
      <w:r w:rsidRPr="00EB6CEC">
        <w:rPr>
          <w:rFonts w:ascii="Arial" w:hAnsi="Arial" w:cs="Arial"/>
          <w:noProof/>
        </w:rPr>
        <w:t>Environmental research letters</w:t>
      </w:r>
      <w:r>
        <w:rPr>
          <w:rFonts w:ascii="Arial" w:hAnsi="Arial" w:cs="Arial"/>
          <w:noProof/>
        </w:rPr>
        <w:t xml:space="preserve"> 9(8):84015–84015.</w:t>
      </w:r>
    </w:p>
    <w:p w14:paraId="6C3E0B17" w14:textId="16F48A23" w:rsidR="002C023F" w:rsidRDefault="002C023F" w:rsidP="002C023F">
      <w:pPr>
        <w:spacing w:line="480" w:lineRule="auto"/>
        <w:ind w:left="720" w:hanging="720"/>
        <w:contextualSpacing/>
        <w:rPr>
          <w:rFonts w:ascii="Arial" w:hAnsi="Arial" w:cs="Arial"/>
          <w:noProof/>
        </w:rPr>
      </w:pPr>
      <w:r>
        <w:rPr>
          <w:rFonts w:ascii="Arial" w:hAnsi="Arial" w:cs="Arial"/>
          <w:noProof/>
        </w:rPr>
        <w:t>Armstrong, J. B. 2010. Comment on “Egg consumption in mature Pacific salmon (</w:t>
      </w:r>
      <w:r w:rsidRPr="00210A8E">
        <w:rPr>
          <w:rFonts w:ascii="Arial" w:hAnsi="Arial" w:cs="Arial"/>
          <w:i/>
          <w:noProof/>
        </w:rPr>
        <w:t>Oncorhynchus</w:t>
      </w:r>
      <w:r>
        <w:rPr>
          <w:rFonts w:ascii="Arial" w:hAnsi="Arial" w:cs="Arial"/>
          <w:noProof/>
        </w:rPr>
        <w:t xml:space="preserve"> spp.)” Canadian journal of fisheries and aquatic sciences 67(12):2052–2054.</w:t>
      </w:r>
    </w:p>
    <w:p w14:paraId="233C5C35" w14:textId="7C867AD4" w:rsidR="002C023F" w:rsidRDefault="002C023F" w:rsidP="002C023F">
      <w:pPr>
        <w:spacing w:line="480" w:lineRule="auto"/>
        <w:ind w:left="720" w:hanging="720"/>
        <w:contextualSpacing/>
        <w:rPr>
          <w:rFonts w:ascii="Arial" w:hAnsi="Arial" w:cs="Arial"/>
          <w:noProof/>
        </w:rPr>
      </w:pPr>
      <w:r>
        <w:rPr>
          <w:rFonts w:ascii="Arial" w:hAnsi="Arial" w:cs="Arial"/>
          <w:noProof/>
        </w:rPr>
        <w:t>Armstrong, J. B., D. E. Schindler, K. L. Omori, C. P. Ruff, and T. P. Quinn. 2010. Thermal heterogeneity mediates the effects of pulsed subsidies across a landscape. Ecology 91(5):1445–1454.</w:t>
      </w:r>
    </w:p>
    <w:p w14:paraId="5DAA11A1" w14:textId="7823286C" w:rsidR="002C023F" w:rsidRDefault="002C023F" w:rsidP="002C023F">
      <w:pPr>
        <w:spacing w:line="480" w:lineRule="auto"/>
        <w:ind w:left="720" w:hanging="720"/>
        <w:contextualSpacing/>
        <w:rPr>
          <w:rFonts w:ascii="Arial" w:hAnsi="Arial" w:cs="Arial"/>
          <w:noProof/>
        </w:rPr>
      </w:pPr>
      <w:r>
        <w:rPr>
          <w:rFonts w:ascii="Arial" w:hAnsi="Arial" w:cs="Arial"/>
          <w:noProof/>
        </w:rPr>
        <w:t>Armstrong, J. B., D. E. Schindler, C. P. Ruff, G. T. Brooks, K. E. Bentley, and C. E. Torgersen. 2013. Diel horizontal migration in streams: Juvenile fish exploit spatial heterogeneity in thermal and trophic resources. Ecology 94(9):2066–2075.</w:t>
      </w:r>
    </w:p>
    <w:p w14:paraId="77D2BF14" w14:textId="382AA6B3" w:rsidR="00061EEE" w:rsidRDefault="00061EEE" w:rsidP="00061EEE">
      <w:pPr>
        <w:spacing w:line="480" w:lineRule="auto"/>
        <w:ind w:left="720" w:hanging="720"/>
        <w:rPr>
          <w:rFonts w:ascii="Arial" w:hAnsi="Arial" w:cs="Arial"/>
        </w:rPr>
      </w:pPr>
      <w:r w:rsidRPr="00061EEE">
        <w:rPr>
          <w:rFonts w:ascii="Arial" w:hAnsi="Arial" w:cs="Arial"/>
        </w:rPr>
        <w:t xml:space="preserve">Armstrong, J.B., Fullerton, A.H., Jordan, C.E., Ebersole, J.L., Bellmore, J.R., Arismendi, I., </w:t>
      </w:r>
      <w:proofErr w:type="spellStart"/>
      <w:r w:rsidRPr="00061EEE">
        <w:rPr>
          <w:rFonts w:ascii="Arial" w:hAnsi="Arial" w:cs="Arial"/>
        </w:rPr>
        <w:t>Penaluna</w:t>
      </w:r>
      <w:proofErr w:type="spellEnd"/>
      <w:r w:rsidRPr="00061EEE">
        <w:rPr>
          <w:rFonts w:ascii="Arial" w:hAnsi="Arial" w:cs="Arial"/>
        </w:rPr>
        <w:t>, B.E., and Reeves, G.H. 2021. The importance of warm habitat to the growth regime of cold-water fishes. Nat</w:t>
      </w:r>
      <w:r>
        <w:rPr>
          <w:rFonts w:ascii="Arial" w:hAnsi="Arial" w:cs="Arial"/>
        </w:rPr>
        <w:t>ure</w:t>
      </w:r>
      <w:r w:rsidRPr="00061EEE">
        <w:rPr>
          <w:rFonts w:ascii="Arial" w:hAnsi="Arial" w:cs="Arial"/>
        </w:rPr>
        <w:t xml:space="preserve"> Clim</w:t>
      </w:r>
      <w:r>
        <w:rPr>
          <w:rFonts w:ascii="Arial" w:hAnsi="Arial" w:cs="Arial"/>
        </w:rPr>
        <w:t>ate</w:t>
      </w:r>
      <w:r w:rsidRPr="00061EEE">
        <w:rPr>
          <w:rFonts w:ascii="Arial" w:hAnsi="Arial" w:cs="Arial"/>
        </w:rPr>
        <w:t xml:space="preserve"> Chang</w:t>
      </w:r>
      <w:r>
        <w:rPr>
          <w:rFonts w:ascii="Arial" w:hAnsi="Arial" w:cs="Arial"/>
        </w:rPr>
        <w:t>e</w:t>
      </w:r>
      <w:r w:rsidRPr="00061EEE">
        <w:rPr>
          <w:rFonts w:ascii="Arial" w:hAnsi="Arial" w:cs="Arial"/>
        </w:rPr>
        <w:t xml:space="preserve"> 11(4): 354–361</w:t>
      </w:r>
    </w:p>
    <w:p w14:paraId="6073260D" w14:textId="77777777" w:rsidR="002C023F" w:rsidRDefault="002C023F" w:rsidP="002C023F">
      <w:pPr>
        <w:spacing w:line="480" w:lineRule="auto"/>
        <w:ind w:left="720" w:hanging="720"/>
        <w:contextualSpacing/>
        <w:rPr>
          <w:rFonts w:ascii="Arial" w:hAnsi="Arial" w:cs="Arial"/>
          <w:noProof/>
        </w:rPr>
      </w:pPr>
      <w:r>
        <w:rPr>
          <w:rFonts w:ascii="Arial" w:hAnsi="Arial" w:cs="Arial"/>
          <w:noProof/>
        </w:rPr>
        <w:t>Baldock, J. R., J. B. Armstrong, D. E. Schindler, and J. L. Carter. 2016. Juvenile coho salmon track a seasonally shifting thermal mosaic across a river floodplain. Freshwater biology 61(9).</w:t>
      </w:r>
    </w:p>
    <w:p w14:paraId="3C87B563" w14:textId="3C2C0825" w:rsidR="002C023F" w:rsidRDefault="002C023F" w:rsidP="002C023F">
      <w:pPr>
        <w:spacing w:line="480" w:lineRule="auto"/>
        <w:ind w:left="720" w:hanging="720"/>
        <w:contextualSpacing/>
        <w:rPr>
          <w:rFonts w:ascii="Arial" w:hAnsi="Arial" w:cs="Arial"/>
          <w:noProof/>
        </w:rPr>
      </w:pPr>
      <w:r>
        <w:rPr>
          <w:rFonts w:ascii="Arial" w:hAnsi="Arial" w:cs="Arial"/>
          <w:noProof/>
        </w:rPr>
        <w:t>Beauchamp, D. A., A. D. Cross, J. L. Armstrong, K. W. Myers, J. H. Moss, J. L. Boldt, and L. J. Haldorson. 2007. Bioenergetic responses by Pacific salmon to climate and ecosystem variation. North Pacific Anadromous Fish Commission</w:t>
      </w:r>
      <w:r w:rsidR="00217DCB">
        <w:rPr>
          <w:rFonts w:ascii="Arial" w:hAnsi="Arial" w:cs="Arial"/>
          <w:noProof/>
        </w:rPr>
        <w:t xml:space="preserve"> Bulletin</w:t>
      </w:r>
      <w:r>
        <w:rPr>
          <w:rFonts w:ascii="Arial" w:hAnsi="Arial" w:cs="Arial"/>
          <w:noProof/>
        </w:rPr>
        <w:t xml:space="preserve"> 4:257–269.</w:t>
      </w:r>
    </w:p>
    <w:p w14:paraId="51514CCB" w14:textId="5ADD84B1" w:rsidR="002C023F" w:rsidRDefault="002C023F" w:rsidP="002C023F">
      <w:pPr>
        <w:spacing w:line="480" w:lineRule="auto"/>
        <w:ind w:left="720" w:hanging="720"/>
        <w:contextualSpacing/>
        <w:rPr>
          <w:rFonts w:ascii="Arial" w:hAnsi="Arial" w:cs="Arial"/>
          <w:noProof/>
        </w:rPr>
      </w:pPr>
      <w:r>
        <w:rPr>
          <w:rFonts w:ascii="Arial" w:hAnsi="Arial" w:cs="Arial"/>
          <w:noProof/>
        </w:rPr>
        <w:lastRenderedPageBreak/>
        <w:t>Beer, W. N., and J. J. Anderson. 2011. Sensitivity of juvenile salmonid growth to future climate trends. River research and applications 27(5):663–669.</w:t>
      </w:r>
    </w:p>
    <w:p w14:paraId="36FBE901" w14:textId="77777777" w:rsidR="002C023F" w:rsidRDefault="002C023F" w:rsidP="002C023F">
      <w:pPr>
        <w:spacing w:line="480" w:lineRule="auto"/>
        <w:ind w:left="720" w:hanging="720"/>
        <w:contextualSpacing/>
        <w:rPr>
          <w:rFonts w:ascii="Arial" w:hAnsi="Arial" w:cs="Arial"/>
          <w:noProof/>
        </w:rPr>
      </w:pPr>
      <w:r>
        <w:rPr>
          <w:rFonts w:ascii="Arial" w:hAnsi="Arial" w:cs="Arial"/>
          <w:noProof/>
        </w:rPr>
        <w:t>Benke, A. C., and C. E. Cushing. 2005. Rivers of North America, 1st edition. Elsevier Academic Press, Burlington.</w:t>
      </w:r>
    </w:p>
    <w:p w14:paraId="79269C5C" w14:textId="7C19DB77" w:rsidR="002C023F" w:rsidRDefault="002C023F" w:rsidP="002C023F">
      <w:pPr>
        <w:spacing w:line="480" w:lineRule="auto"/>
        <w:ind w:left="720" w:hanging="720"/>
        <w:contextualSpacing/>
        <w:rPr>
          <w:rFonts w:ascii="Arial" w:hAnsi="Arial" w:cs="Arial"/>
          <w:noProof/>
        </w:rPr>
      </w:pPr>
      <w:r>
        <w:rPr>
          <w:rFonts w:ascii="Arial" w:hAnsi="Arial" w:cs="Arial"/>
          <w:noProof/>
        </w:rPr>
        <w:t>Bliss, A., R. Hock, and V. Radić. 2014. Global response of glacier runoff to twenty-first century climate change. Journal of Geophysical Research: Earth Surface 119(4):717–730.</w:t>
      </w:r>
      <w:r w:rsidR="002A6CE5">
        <w:rPr>
          <w:rFonts w:ascii="Arial" w:hAnsi="Arial" w:cs="Arial"/>
          <w:noProof/>
        </w:rPr>
        <w:t>eun</w:t>
      </w:r>
    </w:p>
    <w:p w14:paraId="6E7AD79A" w14:textId="73955095" w:rsidR="002C023F" w:rsidRDefault="002C023F" w:rsidP="002C023F">
      <w:pPr>
        <w:spacing w:line="480" w:lineRule="auto"/>
        <w:ind w:left="720" w:hanging="720"/>
        <w:contextualSpacing/>
        <w:rPr>
          <w:rFonts w:ascii="Arial" w:hAnsi="Arial" w:cs="Arial"/>
          <w:noProof/>
        </w:rPr>
      </w:pPr>
      <w:r>
        <w:rPr>
          <w:rFonts w:ascii="Arial" w:hAnsi="Arial" w:cs="Arial"/>
          <w:noProof/>
        </w:rPr>
        <w:t>Bowker, J. D., J. T. Trushenski, N. Wandelear, and M. P. Bowman. 2017. Safety of AQUI-S 20E (10% Eugenol) as a Sedative for Freshwater Fish. Transactions of the American Fisheries Society 146(3):384–394.</w:t>
      </w:r>
    </w:p>
    <w:p w14:paraId="79AE1DB0" w14:textId="1A2AF34C" w:rsidR="002C023F" w:rsidRDefault="002C023F" w:rsidP="002C023F">
      <w:pPr>
        <w:spacing w:line="480" w:lineRule="auto"/>
        <w:ind w:left="720" w:hanging="720"/>
        <w:contextualSpacing/>
        <w:rPr>
          <w:rFonts w:ascii="Arial" w:hAnsi="Arial" w:cs="Arial"/>
          <w:noProof/>
        </w:rPr>
      </w:pPr>
      <w:r>
        <w:rPr>
          <w:rFonts w:ascii="Arial" w:hAnsi="Arial" w:cs="Arial"/>
          <w:noProof/>
        </w:rPr>
        <w:t>Brady, M. E. 2020. Temporal Variation in the Prey Resource Portfolio of Juvenile Salmonids During Freshwater Rearing.</w:t>
      </w:r>
      <w:r w:rsidR="00BA1F96">
        <w:rPr>
          <w:rFonts w:ascii="Arial" w:hAnsi="Arial" w:cs="Arial"/>
          <w:noProof/>
        </w:rPr>
        <w:t xml:space="preserve"> Master’s Thesis. Orgeon State, Corvallis, Orgeon.</w:t>
      </w:r>
    </w:p>
    <w:p w14:paraId="27B5D4C3" w14:textId="29F7783F" w:rsidR="002C023F" w:rsidRDefault="002C023F" w:rsidP="002C023F">
      <w:pPr>
        <w:spacing w:line="480" w:lineRule="auto"/>
        <w:ind w:left="720" w:hanging="720"/>
        <w:contextualSpacing/>
        <w:rPr>
          <w:rFonts w:ascii="Arial" w:hAnsi="Arial" w:cs="Arial"/>
          <w:noProof/>
        </w:rPr>
      </w:pPr>
      <w:r>
        <w:rPr>
          <w:rFonts w:ascii="Arial" w:hAnsi="Arial" w:cs="Arial"/>
          <w:noProof/>
        </w:rPr>
        <w:t xml:space="preserve">Brett, J. R., J. E. Shelbourn, and C. T. Shoop. 1969. Growth Rate and Body Composition of Fingerling Sockeye Salmon, </w:t>
      </w:r>
      <w:r w:rsidRPr="00210A8E">
        <w:rPr>
          <w:rFonts w:ascii="Arial" w:hAnsi="Arial" w:cs="Arial"/>
          <w:i/>
          <w:noProof/>
        </w:rPr>
        <w:t>Oncorhynchus nerka</w:t>
      </w:r>
      <w:r>
        <w:rPr>
          <w:rFonts w:ascii="Arial" w:hAnsi="Arial" w:cs="Arial"/>
          <w:noProof/>
        </w:rPr>
        <w:t>, in relation to Temperature and Ration Size. Journal of the Fisheries Research Board of Canada 26(9):2363–2394.</w:t>
      </w:r>
    </w:p>
    <w:p w14:paraId="05AFFF01" w14:textId="77777777" w:rsidR="002C023F" w:rsidRDefault="002C023F" w:rsidP="002C023F">
      <w:pPr>
        <w:spacing w:line="480" w:lineRule="auto"/>
        <w:ind w:left="720" w:hanging="720"/>
        <w:contextualSpacing/>
        <w:rPr>
          <w:rFonts w:ascii="Arial" w:hAnsi="Arial" w:cs="Arial"/>
          <w:noProof/>
        </w:rPr>
      </w:pPr>
      <w:r>
        <w:rPr>
          <w:rFonts w:ascii="Arial" w:hAnsi="Arial" w:cs="Arial"/>
          <w:noProof/>
        </w:rPr>
        <w:t>Brown, D. R. N., T. J. Brinkman, D. L. Verbyla, C. L. Brown, H. S. Cold, and T. N. Hollingsworth. 2018. Changing River Ice Seasonality and Impacts on Interior Alaskan Communities. Weather, Climate, and Society 10(4):625–640.</w:t>
      </w:r>
    </w:p>
    <w:p w14:paraId="00BC1C0C" w14:textId="69D35226" w:rsidR="002C023F" w:rsidRDefault="002C023F" w:rsidP="002C023F">
      <w:pPr>
        <w:spacing w:line="480" w:lineRule="auto"/>
        <w:ind w:left="720" w:hanging="720"/>
        <w:contextualSpacing/>
        <w:rPr>
          <w:rFonts w:ascii="Arial" w:hAnsi="Arial" w:cs="Arial"/>
          <w:noProof/>
        </w:rPr>
      </w:pPr>
      <w:r>
        <w:rPr>
          <w:rFonts w:ascii="Arial" w:hAnsi="Arial" w:cs="Arial"/>
          <w:noProof/>
        </w:rPr>
        <w:t>Carmichael, R. A. 2019. Understanding Microhabitat Distribution at the Riverscape: Insights from Coupled Hydrodynamic and Bioenergetic Modeling.</w:t>
      </w:r>
      <w:r w:rsidR="00BD1C46">
        <w:rPr>
          <w:rFonts w:ascii="Arial" w:hAnsi="Arial" w:cs="Arial"/>
          <w:noProof/>
        </w:rPr>
        <w:t xml:space="preserve"> Master’s thesis. University of Idaho, Moscow, Idaho.</w:t>
      </w:r>
    </w:p>
    <w:p w14:paraId="6C6CFC26" w14:textId="77777777" w:rsidR="002C023F" w:rsidRDefault="002C023F" w:rsidP="002C023F">
      <w:pPr>
        <w:spacing w:line="480" w:lineRule="auto"/>
        <w:ind w:left="720" w:hanging="720"/>
        <w:contextualSpacing/>
        <w:rPr>
          <w:rFonts w:ascii="Arial" w:hAnsi="Arial" w:cs="Arial"/>
          <w:noProof/>
        </w:rPr>
      </w:pPr>
      <w:r>
        <w:rPr>
          <w:rFonts w:ascii="Arial" w:hAnsi="Arial" w:cs="Arial"/>
          <w:noProof/>
        </w:rPr>
        <w:lastRenderedPageBreak/>
        <w:t>Chang, H., and M. Psaris. 2013. Local landscape predictors of maximum stream temperature and thermal sensitivity in the Columbia River Basin, USA. The Science of the total environment 461–462:587–600.</w:t>
      </w:r>
    </w:p>
    <w:p w14:paraId="2C12311F" w14:textId="77777777" w:rsidR="002C023F" w:rsidRDefault="002C023F" w:rsidP="002C023F">
      <w:pPr>
        <w:spacing w:line="480" w:lineRule="auto"/>
        <w:ind w:left="720" w:hanging="720"/>
        <w:contextualSpacing/>
        <w:rPr>
          <w:rFonts w:ascii="Arial" w:hAnsi="Arial" w:cs="Arial"/>
          <w:noProof/>
        </w:rPr>
      </w:pPr>
      <w:r>
        <w:rPr>
          <w:rFonts w:ascii="Arial" w:hAnsi="Arial" w:cs="Arial"/>
          <w:noProof/>
        </w:rPr>
        <w:t>Chipps, S. R., and J. E. Garvey. 2007. Assessment of food habits and feeding patterns. Pages 473–514 Analysis and interpretation of freshwater fisheries data. American Fisheries Socity, Bethesda, Maryland.</w:t>
      </w:r>
    </w:p>
    <w:p w14:paraId="50F33AB7" w14:textId="77777777" w:rsidR="002C023F" w:rsidRDefault="002C023F" w:rsidP="002C023F">
      <w:pPr>
        <w:spacing w:line="480" w:lineRule="auto"/>
        <w:ind w:left="720" w:hanging="720"/>
        <w:contextualSpacing/>
        <w:rPr>
          <w:rFonts w:ascii="Arial" w:hAnsi="Arial" w:cs="Arial"/>
          <w:noProof/>
        </w:rPr>
      </w:pPr>
      <w:r>
        <w:rPr>
          <w:rFonts w:ascii="Arial" w:hAnsi="Arial" w:cs="Arial"/>
          <w:noProof/>
        </w:rPr>
        <w:t>Cline, T. J., J. Ohlberger, and D. E. Schindler. 2019. Effects of warming climate and competition in the ocean for life-histories of Pacific salmon. Nature Ecology &amp; Evolution 3(6):935–942.</w:t>
      </w:r>
    </w:p>
    <w:p w14:paraId="1E207120" w14:textId="4A5B889C" w:rsidR="002C023F" w:rsidRDefault="002C023F" w:rsidP="002C023F">
      <w:pPr>
        <w:spacing w:line="480" w:lineRule="auto"/>
        <w:ind w:left="720" w:hanging="720"/>
        <w:contextualSpacing/>
        <w:rPr>
          <w:rFonts w:ascii="Arial" w:hAnsi="Arial" w:cs="Arial"/>
          <w:noProof/>
        </w:rPr>
      </w:pPr>
      <w:r>
        <w:rPr>
          <w:rFonts w:ascii="Arial" w:hAnsi="Arial" w:cs="Arial"/>
          <w:noProof/>
        </w:rPr>
        <w:t>Cline, T. J., D. E. Schindler, T. E. Walsworth, D. W. French, and P. J. Lisi. 2020. Low snowpack reduces thermal response diversity among streams across a landscape. Limnology and Oceanography Letters 5(3):254–263.</w:t>
      </w:r>
    </w:p>
    <w:p w14:paraId="5DA088A7" w14:textId="77777777" w:rsidR="002C023F" w:rsidRDefault="002C023F" w:rsidP="002C023F">
      <w:pPr>
        <w:spacing w:line="480" w:lineRule="auto"/>
        <w:ind w:left="720" w:hanging="720"/>
        <w:contextualSpacing/>
        <w:rPr>
          <w:rFonts w:ascii="Arial" w:hAnsi="Arial" w:cs="Arial"/>
          <w:noProof/>
        </w:rPr>
      </w:pPr>
      <w:r>
        <w:rPr>
          <w:rFonts w:ascii="Arial" w:hAnsi="Arial" w:cs="Arial"/>
          <w:noProof/>
        </w:rPr>
        <w:t>Cook Inletkeeper. 2021. Kenai Rivers - Thermal Infrared Airborne Imagery Technical Data Report. Homer, Alaska.</w:t>
      </w:r>
    </w:p>
    <w:p w14:paraId="72A75910" w14:textId="22F83CA6" w:rsidR="002C023F" w:rsidRDefault="002C023F" w:rsidP="002C023F">
      <w:pPr>
        <w:spacing w:line="480" w:lineRule="auto"/>
        <w:ind w:left="720" w:hanging="720"/>
        <w:contextualSpacing/>
        <w:rPr>
          <w:rFonts w:ascii="Arial" w:hAnsi="Arial" w:cs="Arial"/>
          <w:noProof/>
        </w:rPr>
      </w:pPr>
      <w:r>
        <w:rPr>
          <w:rFonts w:ascii="Arial" w:hAnsi="Arial" w:cs="Arial"/>
          <w:noProof/>
        </w:rPr>
        <w:t>Crozier, L. G., A. P. Hendry, P. W. Lawson, T. P. Quinn, N. J. Mantua, J. Battin, R. G. Shaw, and R. B. Huey. 2008. Potential responses to climate change in organisms with complex life histories: evolution and plasticity in Pacific salmon. Evolutionary applications 1(2):252–270.</w:t>
      </w:r>
    </w:p>
    <w:p w14:paraId="1910B852" w14:textId="435D4146" w:rsidR="002C023F" w:rsidRDefault="002C023F" w:rsidP="002C023F">
      <w:pPr>
        <w:spacing w:line="480" w:lineRule="auto"/>
        <w:ind w:left="720" w:hanging="720"/>
        <w:contextualSpacing/>
        <w:rPr>
          <w:rFonts w:ascii="Arial" w:hAnsi="Arial" w:cs="Arial"/>
          <w:noProof/>
        </w:rPr>
      </w:pPr>
      <w:r>
        <w:rPr>
          <w:rFonts w:ascii="Arial" w:hAnsi="Arial" w:cs="Arial"/>
          <w:noProof/>
        </w:rPr>
        <w:t>Crozier, L. G., and R. W. Zabel. 2006. Climate impacts at multiple scales: evidence for differential population responses in juvenile Chinook salmon. The Journal of animal ecology 75(5):1100–1109.</w:t>
      </w:r>
    </w:p>
    <w:p w14:paraId="54625492" w14:textId="7DA68C09" w:rsidR="007F416E" w:rsidRDefault="002C023F" w:rsidP="007F416E">
      <w:pPr>
        <w:spacing w:line="480" w:lineRule="auto"/>
        <w:ind w:left="720" w:hanging="720"/>
        <w:contextualSpacing/>
        <w:rPr>
          <w:rFonts w:ascii="Arial" w:hAnsi="Arial" w:cs="Arial"/>
          <w:noProof/>
        </w:rPr>
      </w:pPr>
      <w:r>
        <w:rPr>
          <w:rFonts w:ascii="Arial" w:hAnsi="Arial" w:cs="Arial"/>
          <w:noProof/>
        </w:rPr>
        <w:lastRenderedPageBreak/>
        <w:t>Culp, J. M., I. Boyd, and N. E. Glozier. 1988. An Improved Method for Obtaining Gut Contents from Small, Live Fishes by Anal and Stomach Flushing. Copeia 1988(4):1079–1082.</w:t>
      </w:r>
    </w:p>
    <w:p w14:paraId="782152D1" w14:textId="5DBCE024" w:rsidR="002C023F" w:rsidRDefault="002C023F" w:rsidP="002C023F">
      <w:pPr>
        <w:spacing w:line="480" w:lineRule="auto"/>
        <w:ind w:left="720" w:hanging="720"/>
        <w:contextualSpacing/>
        <w:rPr>
          <w:rFonts w:ascii="Arial" w:hAnsi="Arial" w:cs="Arial"/>
          <w:noProof/>
        </w:rPr>
      </w:pPr>
      <w:r>
        <w:rPr>
          <w:rFonts w:ascii="Arial" w:hAnsi="Arial" w:cs="Arial"/>
          <w:noProof/>
        </w:rPr>
        <w:t>Davis, M. J., I. Woo, C. S. Ellings, S. Hodgson, D. A. Beauchamp, G. Nakai, and S. E. W. De La Cruz. 2019. Freshwater Tidal Forests and Estuarine Wetlands May Confer Early Life Growth Advantages for Delta-Reared Chinook Salmon. Transactions of the American Fisheries Society 148(2):289–307.</w:t>
      </w:r>
    </w:p>
    <w:p w14:paraId="31732545" w14:textId="6718A33F" w:rsidR="002C023F" w:rsidRDefault="002C023F" w:rsidP="002C023F">
      <w:pPr>
        <w:spacing w:line="480" w:lineRule="auto"/>
        <w:ind w:left="720" w:hanging="720"/>
        <w:contextualSpacing/>
        <w:rPr>
          <w:rFonts w:ascii="Arial" w:hAnsi="Arial" w:cs="Arial"/>
          <w:noProof/>
        </w:rPr>
      </w:pPr>
      <w:r>
        <w:rPr>
          <w:rFonts w:ascii="Arial" w:hAnsi="Arial" w:cs="Arial"/>
          <w:noProof/>
        </w:rPr>
        <w:t>Deslauriers, D., S. R. Chipps, J. E. Breck, J. A. Rice, and C. P. Madenjian. 2017. Fish Bioenergetics 4.0: An R-Based Modeling Application. Fisheries 42(11):586–596.</w:t>
      </w:r>
    </w:p>
    <w:p w14:paraId="29699FF6" w14:textId="2DCEFB66" w:rsidR="002C023F" w:rsidRDefault="002C023F" w:rsidP="002C023F">
      <w:pPr>
        <w:spacing w:line="480" w:lineRule="auto"/>
        <w:ind w:left="720" w:hanging="720"/>
        <w:contextualSpacing/>
        <w:rPr>
          <w:rFonts w:ascii="Arial" w:hAnsi="Arial" w:cs="Arial"/>
          <w:noProof/>
        </w:rPr>
      </w:pPr>
      <w:r>
        <w:rPr>
          <w:rFonts w:ascii="Arial" w:hAnsi="Arial" w:cs="Arial"/>
          <w:noProof/>
        </w:rPr>
        <w:t xml:space="preserve">Dugdale, S. J. 2016. A practitioner’s guide to thermal infrared remote sensing of rivers and streams: recent advances, precautions and considerations. Wiley Interdisciplinary Reviews: Water 3(2):251–268. </w:t>
      </w:r>
    </w:p>
    <w:p w14:paraId="542A5651" w14:textId="210AE9D4" w:rsidR="002C023F" w:rsidRDefault="002C023F" w:rsidP="002C023F">
      <w:pPr>
        <w:spacing w:line="480" w:lineRule="auto"/>
        <w:ind w:left="720" w:hanging="720"/>
        <w:contextualSpacing/>
        <w:rPr>
          <w:rFonts w:ascii="Arial" w:hAnsi="Arial" w:cs="Arial"/>
          <w:noProof/>
        </w:rPr>
      </w:pPr>
      <w:r>
        <w:rPr>
          <w:rFonts w:ascii="Arial" w:hAnsi="Arial" w:cs="Arial"/>
          <w:noProof/>
        </w:rPr>
        <w:t xml:space="preserve">Erickson, T. R., and S. G. Heinz. 2000. Linear Air/Water Temperature Correlations for Streams during Open Water Periods. Journal of Hydrologic Engineering 5(3):317–321. </w:t>
      </w:r>
    </w:p>
    <w:p w14:paraId="24C23E9A" w14:textId="3285FFC4" w:rsidR="00452279" w:rsidRDefault="002C023F" w:rsidP="00452279">
      <w:pPr>
        <w:spacing w:line="480" w:lineRule="auto"/>
        <w:ind w:left="720" w:hanging="720"/>
        <w:contextualSpacing/>
        <w:rPr>
          <w:rFonts w:ascii="Arial" w:hAnsi="Arial" w:cs="Arial"/>
          <w:noProof/>
        </w:rPr>
      </w:pPr>
      <w:r>
        <w:rPr>
          <w:rFonts w:ascii="Arial" w:hAnsi="Arial" w:cs="Arial"/>
          <w:noProof/>
        </w:rPr>
        <w:t>Falke, J. A., B. M. Huntsman, and E. R. Schoen. 2019. Climatic Variation Drives Growth Potential of Juvenile Chinook Salmon along a Subarctic Boreal Riverscape. Pages 57–82 American Fisheries Society Symposium</w:t>
      </w:r>
      <w:r w:rsidR="00452279">
        <w:rPr>
          <w:rFonts w:ascii="Arial" w:hAnsi="Arial" w:cs="Arial"/>
          <w:noProof/>
        </w:rPr>
        <w:t>, Reno, Nevada</w:t>
      </w:r>
      <w:r>
        <w:rPr>
          <w:rFonts w:ascii="Arial" w:hAnsi="Arial" w:cs="Arial"/>
          <w:noProof/>
        </w:rPr>
        <w:t>.</w:t>
      </w:r>
    </w:p>
    <w:p w14:paraId="12A88E42" w14:textId="2C7C200C" w:rsidR="00843A83" w:rsidRDefault="002C023F" w:rsidP="00843A83">
      <w:pPr>
        <w:spacing w:line="480" w:lineRule="auto"/>
        <w:ind w:left="720" w:hanging="720"/>
        <w:contextualSpacing/>
        <w:rPr>
          <w:rFonts w:ascii="Arial" w:hAnsi="Arial" w:cs="Arial"/>
          <w:noProof/>
        </w:rPr>
      </w:pPr>
      <w:r>
        <w:rPr>
          <w:rFonts w:ascii="Arial" w:hAnsi="Arial" w:cs="Arial"/>
          <w:noProof/>
        </w:rPr>
        <w:t>Fleischman, S. J., and A. M. Reimer. 2017. Spawner-Recruit Analyses and Escapement Goal Recommendations for Kenai River Chinook Salmon.</w:t>
      </w:r>
      <w:r w:rsidR="00843A83">
        <w:rPr>
          <w:rFonts w:ascii="Arial" w:hAnsi="Arial" w:cs="Arial"/>
          <w:noProof/>
        </w:rPr>
        <w:t xml:space="preserve"> Alaska Department of Fish and Game, Divisions of Sport Fish and Commercial Fisheries,</w:t>
      </w:r>
      <w:r>
        <w:rPr>
          <w:rFonts w:ascii="Arial" w:hAnsi="Arial" w:cs="Arial"/>
          <w:noProof/>
        </w:rPr>
        <w:t xml:space="preserve"> Anchorage</w:t>
      </w:r>
      <w:r w:rsidR="00F278F8">
        <w:rPr>
          <w:rFonts w:ascii="Arial" w:hAnsi="Arial" w:cs="Arial"/>
          <w:noProof/>
        </w:rPr>
        <w:t>, Alaska</w:t>
      </w:r>
      <w:r>
        <w:rPr>
          <w:rFonts w:ascii="Arial" w:hAnsi="Arial" w:cs="Arial"/>
          <w:noProof/>
        </w:rPr>
        <w:t>.</w:t>
      </w:r>
    </w:p>
    <w:p w14:paraId="3EA4CA87" w14:textId="2280D6EF" w:rsidR="006A31C2" w:rsidRDefault="002C023F" w:rsidP="00BB0DC2">
      <w:pPr>
        <w:spacing w:line="480" w:lineRule="auto"/>
        <w:ind w:left="720" w:hanging="720"/>
        <w:contextualSpacing/>
        <w:rPr>
          <w:rFonts w:ascii="Arial" w:hAnsi="Arial" w:cs="Arial"/>
          <w:noProof/>
        </w:rPr>
      </w:pPr>
      <w:r>
        <w:rPr>
          <w:rFonts w:ascii="Arial" w:hAnsi="Arial" w:cs="Arial"/>
          <w:noProof/>
        </w:rPr>
        <w:lastRenderedPageBreak/>
        <w:t xml:space="preserve">Franklin, M., M. Cenek, and J. E. Trammell. 2019. Studying Kenai River Fisheries’ </w:t>
      </w:r>
      <w:r w:rsidRPr="006A31C2">
        <w:rPr>
          <w:rFonts w:ascii="Arial" w:hAnsi="Arial" w:cs="Arial"/>
          <w:noProof/>
        </w:rPr>
        <w:t>Social-Ecological Drivers Using a Holistic Fisheries Agent-Based Model: Implications for Policy and Adaptive Capacity. Fishes 4(2)</w:t>
      </w:r>
      <w:r w:rsidR="006A31C2" w:rsidRPr="006A31C2">
        <w:rPr>
          <w:rFonts w:ascii="Arial" w:hAnsi="Arial" w:cs="Arial"/>
          <w:noProof/>
        </w:rPr>
        <w:t xml:space="preserve">, 33: </w:t>
      </w:r>
      <w:r w:rsidR="006A31C2" w:rsidRPr="006A31C2">
        <w:rPr>
          <w:rFonts w:ascii="Arial" w:hAnsi="Arial" w:cs="Arial"/>
        </w:rPr>
        <w:t>doi:10.3390/fishes</w:t>
      </w:r>
      <w:proofErr w:type="gramStart"/>
      <w:r w:rsidR="006A31C2" w:rsidRPr="006A31C2">
        <w:rPr>
          <w:rFonts w:ascii="Arial" w:hAnsi="Arial" w:cs="Arial"/>
        </w:rPr>
        <w:t>4020033</w:t>
      </w:r>
      <w:r w:rsidR="006A31C2" w:rsidRPr="006A31C2">
        <w:rPr>
          <w:rFonts w:ascii="URWPalladioL" w:hAnsi="URWPalladioL"/>
        </w:rPr>
        <w:t xml:space="preserve"> </w:t>
      </w:r>
      <w:r w:rsidR="006A31C2">
        <w:rPr>
          <w:rFonts w:ascii="URWPalladioL" w:hAnsi="URWPalladioL"/>
        </w:rPr>
        <w:t>.</w:t>
      </w:r>
      <w:proofErr w:type="gramEnd"/>
    </w:p>
    <w:p w14:paraId="0DF3FD1B" w14:textId="1E0B5961" w:rsidR="00BB0DC2" w:rsidRDefault="002C023F" w:rsidP="002C023F">
      <w:pPr>
        <w:spacing w:line="480" w:lineRule="auto"/>
        <w:ind w:left="720" w:hanging="720"/>
        <w:contextualSpacing/>
        <w:rPr>
          <w:rFonts w:ascii="Arial" w:hAnsi="Arial" w:cs="Arial"/>
          <w:noProof/>
        </w:rPr>
      </w:pPr>
      <w:r>
        <w:rPr>
          <w:rFonts w:ascii="Arial" w:hAnsi="Arial" w:cs="Arial"/>
          <w:noProof/>
        </w:rPr>
        <w:t>Fullerton, A. H., B. J. Burke, J. J. Lawler, C. E. Torgersen, J. L. Ebersole, and S. G. Leibowitz. 2017. Simulated juvenile salmon growth and phenology respond to altered thermal regimes and stream network shape. Ecosphere 8(12)</w:t>
      </w:r>
      <w:r w:rsidR="00BB0DC2">
        <w:rPr>
          <w:rFonts w:ascii="Arial" w:hAnsi="Arial" w:cs="Arial"/>
          <w:noProof/>
        </w:rPr>
        <w:t>: e02052. 10.1002/ecs2.2052.</w:t>
      </w:r>
    </w:p>
    <w:p w14:paraId="64A9A7AA" w14:textId="423334B6" w:rsidR="002C023F" w:rsidRDefault="002C023F" w:rsidP="002C023F">
      <w:pPr>
        <w:spacing w:line="480" w:lineRule="auto"/>
        <w:ind w:left="720" w:hanging="720"/>
        <w:contextualSpacing/>
        <w:rPr>
          <w:rFonts w:ascii="Arial" w:hAnsi="Arial" w:cs="Arial"/>
          <w:noProof/>
        </w:rPr>
      </w:pPr>
      <w:r>
        <w:rPr>
          <w:rFonts w:ascii="Arial" w:hAnsi="Arial" w:cs="Arial"/>
          <w:noProof/>
        </w:rPr>
        <w:t>Gonzales, E. J. 2006. Diet and prey consumption of juvenile coho salmon (</w:t>
      </w:r>
      <w:r w:rsidRPr="00210A8E">
        <w:rPr>
          <w:rFonts w:ascii="Arial" w:hAnsi="Arial" w:cs="Arial"/>
          <w:i/>
          <w:noProof/>
        </w:rPr>
        <w:t>Oncorhynchus kisutch</w:t>
      </w:r>
      <w:r>
        <w:rPr>
          <w:rFonts w:ascii="Arial" w:hAnsi="Arial" w:cs="Arial"/>
          <w:noProof/>
        </w:rPr>
        <w:t>) in three Northern California streams. Humboldt State University, Humboldt, C</w:t>
      </w:r>
      <w:r w:rsidR="00235B67">
        <w:rPr>
          <w:rFonts w:ascii="Arial" w:hAnsi="Arial" w:cs="Arial"/>
          <w:noProof/>
        </w:rPr>
        <w:t>A</w:t>
      </w:r>
      <w:r>
        <w:rPr>
          <w:rFonts w:ascii="Arial" w:hAnsi="Arial" w:cs="Arial"/>
          <w:noProof/>
        </w:rPr>
        <w:t>.</w:t>
      </w:r>
    </w:p>
    <w:p w14:paraId="5B921DD7" w14:textId="371CB1B4" w:rsidR="002C023F" w:rsidRDefault="002C023F" w:rsidP="002C023F">
      <w:pPr>
        <w:spacing w:line="480" w:lineRule="auto"/>
        <w:ind w:left="720" w:hanging="720"/>
        <w:contextualSpacing/>
        <w:rPr>
          <w:rFonts w:ascii="Arial" w:hAnsi="Arial" w:cs="Arial"/>
          <w:noProof/>
        </w:rPr>
      </w:pPr>
      <w:r>
        <w:rPr>
          <w:rFonts w:ascii="Arial" w:hAnsi="Arial" w:cs="Arial"/>
          <w:noProof/>
        </w:rPr>
        <w:t>Griffiths, J. R., D. E. Schindler, G. T. Ruggerone, and J. Bumgarner. 2014. Climate variation is filtered differently among lakes to influence growth of juvenile sockeye salmon in an Alaskan watershed. Oikos 123(6):687–698.</w:t>
      </w:r>
    </w:p>
    <w:p w14:paraId="4B5806D3" w14:textId="393EC9DC" w:rsidR="00972155" w:rsidRDefault="002C023F" w:rsidP="00BD7ED5">
      <w:pPr>
        <w:spacing w:line="480" w:lineRule="auto"/>
        <w:ind w:left="720" w:hanging="720"/>
        <w:contextualSpacing/>
        <w:rPr>
          <w:rFonts w:ascii="Arial" w:hAnsi="Arial" w:cs="Arial"/>
          <w:noProof/>
        </w:rPr>
      </w:pPr>
      <w:r>
        <w:rPr>
          <w:rFonts w:ascii="Arial" w:hAnsi="Arial" w:cs="Arial"/>
          <w:noProof/>
        </w:rPr>
        <w:t>Hanson, P. C., T. B. Johnson,</w:t>
      </w:r>
      <w:r w:rsidR="00BD7ED5">
        <w:rPr>
          <w:rFonts w:ascii="Arial" w:hAnsi="Arial" w:cs="Arial"/>
          <w:noProof/>
        </w:rPr>
        <w:t xml:space="preserve"> J. F. Kitchell, and</w:t>
      </w:r>
      <w:r>
        <w:rPr>
          <w:rFonts w:ascii="Arial" w:hAnsi="Arial" w:cs="Arial"/>
          <w:noProof/>
        </w:rPr>
        <w:t xml:space="preserve"> D. E. Schindler. 1997. Fish Bioenergetics 3.0. </w:t>
      </w:r>
      <w:r w:rsidR="00BD7ED5">
        <w:rPr>
          <w:rFonts w:ascii="Arial" w:hAnsi="Arial" w:cs="Arial"/>
          <w:noProof/>
        </w:rPr>
        <w:t xml:space="preserve">University of Wisconsin Sea Grant Institute, </w:t>
      </w:r>
      <w:r>
        <w:rPr>
          <w:rFonts w:ascii="Arial" w:hAnsi="Arial" w:cs="Arial"/>
          <w:noProof/>
        </w:rPr>
        <w:t>Madison.</w:t>
      </w:r>
    </w:p>
    <w:p w14:paraId="1645E46A" w14:textId="4DE832DC" w:rsidR="002C023F" w:rsidRDefault="002C023F" w:rsidP="002C023F">
      <w:pPr>
        <w:spacing w:line="480" w:lineRule="auto"/>
        <w:ind w:left="720" w:hanging="720"/>
        <w:contextualSpacing/>
        <w:rPr>
          <w:rFonts w:ascii="Arial" w:hAnsi="Arial" w:cs="Arial"/>
          <w:noProof/>
        </w:rPr>
      </w:pPr>
      <w:r>
        <w:rPr>
          <w:rFonts w:ascii="Arial" w:hAnsi="Arial" w:cs="Arial"/>
          <w:noProof/>
        </w:rPr>
        <w:t>Henderson, M. A., and A. J. Cass. 1991. Effect of Smolt Size on Smolt-to-Adult Survival for Chilko Lake Sockeye Salmon (</w:t>
      </w:r>
      <w:r w:rsidRPr="00210A8E">
        <w:rPr>
          <w:rFonts w:ascii="Arial" w:hAnsi="Arial" w:cs="Arial"/>
          <w:i/>
          <w:noProof/>
        </w:rPr>
        <w:t>Oncorhynchus nerka</w:t>
      </w:r>
      <w:r>
        <w:rPr>
          <w:rFonts w:ascii="Arial" w:hAnsi="Arial" w:cs="Arial"/>
          <w:noProof/>
        </w:rPr>
        <w:t>). Canadian journal of fisheries and aquatic sciences</w:t>
      </w:r>
      <w:r w:rsidR="00A608DF">
        <w:rPr>
          <w:rFonts w:ascii="Arial" w:hAnsi="Arial" w:cs="Arial"/>
          <w:noProof/>
        </w:rPr>
        <w:t xml:space="preserve"> </w:t>
      </w:r>
      <w:r>
        <w:rPr>
          <w:rFonts w:ascii="Arial" w:hAnsi="Arial" w:cs="Arial"/>
          <w:noProof/>
        </w:rPr>
        <w:t>48(6):988–994.</w:t>
      </w:r>
    </w:p>
    <w:p w14:paraId="12586125" w14:textId="43BAE5EB" w:rsidR="002C023F" w:rsidRDefault="002C023F" w:rsidP="002C023F">
      <w:pPr>
        <w:spacing w:line="480" w:lineRule="auto"/>
        <w:ind w:left="720" w:hanging="720"/>
        <w:contextualSpacing/>
        <w:rPr>
          <w:rFonts w:ascii="Arial" w:hAnsi="Arial" w:cs="Arial"/>
          <w:noProof/>
        </w:rPr>
      </w:pPr>
      <w:r>
        <w:rPr>
          <w:rFonts w:ascii="Arial" w:hAnsi="Arial" w:cs="Arial"/>
          <w:noProof/>
        </w:rPr>
        <w:t>Huey, R. B., and J. G. Kingsolver. 2019. Climate Warming, Resource Availability, and the Metabolic Meltdown of Ectotherms. The American naturalist 194(6):E140–E150.</w:t>
      </w:r>
    </w:p>
    <w:p w14:paraId="6393897A" w14:textId="2FD7A3E2" w:rsidR="002C023F" w:rsidRDefault="002C023F" w:rsidP="002C023F">
      <w:pPr>
        <w:spacing w:line="480" w:lineRule="auto"/>
        <w:ind w:left="720" w:hanging="720"/>
        <w:contextualSpacing/>
        <w:rPr>
          <w:rFonts w:ascii="Arial" w:hAnsi="Arial" w:cs="Arial"/>
          <w:noProof/>
        </w:rPr>
      </w:pPr>
      <w:r>
        <w:rPr>
          <w:rFonts w:ascii="Arial" w:hAnsi="Arial" w:cs="Arial"/>
          <w:noProof/>
        </w:rPr>
        <w:lastRenderedPageBreak/>
        <w:t>Huntsman, B. M., and J. A. Falke. 2019. Main stem and off-channel habitat use by juvenile Chinook salmon in a sub-Arctic riverscape. Freshwater biology 64(3):433–446.</w:t>
      </w:r>
    </w:p>
    <w:p w14:paraId="2E0E00A3" w14:textId="77777777" w:rsidR="002C023F" w:rsidRDefault="002C023F" w:rsidP="002C023F">
      <w:pPr>
        <w:spacing w:line="480" w:lineRule="auto"/>
        <w:ind w:left="720" w:hanging="720"/>
        <w:contextualSpacing/>
        <w:rPr>
          <w:rFonts w:ascii="Arial" w:hAnsi="Arial" w:cs="Arial"/>
          <w:noProof/>
        </w:rPr>
      </w:pPr>
      <w:r>
        <w:rPr>
          <w:rFonts w:ascii="Arial" w:hAnsi="Arial" w:cs="Arial"/>
          <w:noProof/>
        </w:rPr>
        <w:t>IPCC. 2014. Climate Change 2014 – Impacts, Adaptation and Vulnerability: Part B: Regional Aspects: Volume 2, Regional Aspects. Cambridge, United Kingdom, and New York, NY, USA.</w:t>
      </w:r>
    </w:p>
    <w:p w14:paraId="6A3B3598" w14:textId="3ABB5CF6" w:rsidR="002C023F" w:rsidRDefault="002C023F" w:rsidP="002C023F">
      <w:pPr>
        <w:spacing w:line="480" w:lineRule="auto"/>
        <w:ind w:left="720" w:hanging="720"/>
        <w:contextualSpacing/>
        <w:rPr>
          <w:rFonts w:ascii="Arial" w:hAnsi="Arial" w:cs="Arial"/>
          <w:noProof/>
        </w:rPr>
      </w:pPr>
      <w:r>
        <w:rPr>
          <w:rFonts w:ascii="Arial" w:hAnsi="Arial" w:cs="Arial"/>
          <w:noProof/>
        </w:rPr>
        <w:t>Isaak, D. J., E. E. Peterson, J. M. Ver Hoef, S. J. Wenger, J. A. Falke, C. E. Torgersen, C. Sowder, E. A. Steel, M.-J. Fortin, C. E. Jordan, A. S. Ruesch, N. Som, and P. Monestiez. 2014. Applications of spatial statistical network models to stream data. WIREs Water 1(3):277–294.</w:t>
      </w:r>
    </w:p>
    <w:p w14:paraId="7C83F3E3" w14:textId="77777777" w:rsidR="002C023F" w:rsidRDefault="002C023F" w:rsidP="002C023F">
      <w:pPr>
        <w:spacing w:line="480" w:lineRule="auto"/>
        <w:ind w:left="720" w:hanging="720"/>
        <w:contextualSpacing/>
        <w:rPr>
          <w:rFonts w:ascii="Arial" w:hAnsi="Arial" w:cs="Arial"/>
          <w:noProof/>
        </w:rPr>
      </w:pPr>
      <w:r>
        <w:rPr>
          <w:rFonts w:ascii="Arial" w:hAnsi="Arial" w:cs="Arial"/>
          <w:noProof/>
        </w:rPr>
        <w:t>Jobling, M. 1994. Fish Bioenergetics, Fish &amp; Fisheries Series No. 13, 1st edition. CRC Press, London.</w:t>
      </w:r>
    </w:p>
    <w:p w14:paraId="6D304C57" w14:textId="0915B60F" w:rsidR="002C023F" w:rsidRDefault="002C023F" w:rsidP="002C023F">
      <w:pPr>
        <w:spacing w:line="480" w:lineRule="auto"/>
        <w:ind w:left="720" w:hanging="720"/>
        <w:contextualSpacing/>
        <w:rPr>
          <w:rFonts w:ascii="Arial" w:hAnsi="Arial" w:cs="Arial"/>
          <w:noProof/>
        </w:rPr>
      </w:pPr>
      <w:r>
        <w:rPr>
          <w:rFonts w:ascii="Arial" w:hAnsi="Arial" w:cs="Arial"/>
          <w:noProof/>
        </w:rPr>
        <w:t>Jones, L. A., E. R. Schoen, R. Shaftel, C. J. Cunningham, S. Mauger, D. J. Rinella, and A. St Saviour. 2020. Watershed-scale climate influences productivity of Chinook salmon populations across southcentral Alaska. Global change biology 26(9):4919–4936.</w:t>
      </w:r>
    </w:p>
    <w:p w14:paraId="70ED8FA0" w14:textId="77777777" w:rsidR="002C023F" w:rsidRDefault="002C023F" w:rsidP="002C023F">
      <w:pPr>
        <w:spacing w:line="480" w:lineRule="auto"/>
        <w:ind w:left="720" w:hanging="720"/>
        <w:contextualSpacing/>
        <w:rPr>
          <w:rFonts w:ascii="Arial" w:hAnsi="Arial" w:cs="Arial"/>
          <w:noProof/>
        </w:rPr>
      </w:pPr>
      <w:r>
        <w:rPr>
          <w:rFonts w:ascii="Arial" w:hAnsi="Arial" w:cs="Arial"/>
          <w:noProof/>
        </w:rPr>
        <w:t>Justice, C., S. M. White, D. A. McCullough, D. S. Graves, and M. R. Blanchard. 2017. Can stream and riparian restoration offset climate change impacts to salmon populations? Journal of environmental management 188:212–227.</w:t>
      </w:r>
    </w:p>
    <w:p w14:paraId="64ABEE39" w14:textId="4FD2556A" w:rsidR="002C023F" w:rsidRDefault="002C023F" w:rsidP="002C023F">
      <w:pPr>
        <w:spacing w:line="480" w:lineRule="auto"/>
        <w:ind w:left="720" w:hanging="720"/>
        <w:contextualSpacing/>
        <w:rPr>
          <w:rFonts w:ascii="Arial" w:hAnsi="Arial" w:cs="Arial"/>
          <w:noProof/>
        </w:rPr>
      </w:pPr>
      <w:r>
        <w:rPr>
          <w:rFonts w:ascii="Arial" w:hAnsi="Arial" w:cs="Arial"/>
          <w:noProof/>
        </w:rPr>
        <w:t>Klein, E., E. E. Berg, and R. Dial. 2005. Wetland drying and succession across the Kenai Peninsula Lowlands, south-central Alaska. Canadian journal of forest research</w:t>
      </w:r>
      <w:r w:rsidR="007505C1">
        <w:rPr>
          <w:rFonts w:ascii="Arial" w:hAnsi="Arial" w:cs="Arial"/>
          <w:noProof/>
        </w:rPr>
        <w:t xml:space="preserve"> </w:t>
      </w:r>
      <w:r>
        <w:rPr>
          <w:rFonts w:ascii="Arial" w:hAnsi="Arial" w:cs="Arial"/>
          <w:noProof/>
        </w:rPr>
        <w:t>35(8):1931–1941</w:t>
      </w:r>
      <w:r w:rsidR="0070665C">
        <w:rPr>
          <w:rFonts w:ascii="Arial" w:hAnsi="Arial" w:cs="Arial"/>
          <w:noProof/>
        </w:rPr>
        <w:t>.</w:t>
      </w:r>
    </w:p>
    <w:p w14:paraId="32DEFFB6" w14:textId="447CA611" w:rsidR="002C023F" w:rsidRDefault="002C023F" w:rsidP="002C023F">
      <w:pPr>
        <w:spacing w:line="480" w:lineRule="auto"/>
        <w:ind w:left="720" w:hanging="720"/>
        <w:contextualSpacing/>
        <w:rPr>
          <w:rFonts w:ascii="Arial" w:hAnsi="Arial" w:cs="Arial"/>
          <w:noProof/>
        </w:rPr>
      </w:pPr>
      <w:r>
        <w:rPr>
          <w:rFonts w:ascii="Arial" w:hAnsi="Arial" w:cs="Arial"/>
          <w:noProof/>
        </w:rPr>
        <w:lastRenderedPageBreak/>
        <w:t xml:space="preserve">Klobucar, S. L., J. W. Gaeta, and P. Budy. 2018. A changing menu in a changing climate: Using experimental and long-term data to predict invertebrate prey biomass and availability in lakes of arctic Alaska. Freshwater biology 63(11):1352–1364. </w:t>
      </w:r>
    </w:p>
    <w:p w14:paraId="3004BE63" w14:textId="76B96F28" w:rsidR="002C023F" w:rsidRDefault="002C023F" w:rsidP="002C023F">
      <w:pPr>
        <w:spacing w:line="480" w:lineRule="auto"/>
        <w:ind w:left="720" w:hanging="720"/>
        <w:contextualSpacing/>
        <w:rPr>
          <w:rFonts w:ascii="Arial" w:hAnsi="Arial" w:cs="Arial"/>
          <w:noProof/>
        </w:rPr>
      </w:pPr>
      <w:r>
        <w:rPr>
          <w:rFonts w:ascii="Arial" w:hAnsi="Arial" w:cs="Arial"/>
          <w:noProof/>
        </w:rPr>
        <w:t>Konecki, J. T., C. A. Woody, and T. P. Quinn. 1995. Critical thermal maxima of coho salmon (</w:t>
      </w:r>
      <w:r w:rsidRPr="00210A8E">
        <w:rPr>
          <w:rFonts w:ascii="Arial" w:hAnsi="Arial" w:cs="Arial"/>
          <w:i/>
          <w:noProof/>
        </w:rPr>
        <w:t>Oncorhynchus kisutch</w:t>
      </w:r>
      <w:r>
        <w:rPr>
          <w:rFonts w:ascii="Arial" w:hAnsi="Arial" w:cs="Arial"/>
          <w:noProof/>
        </w:rPr>
        <w:t>) fry under field and laboratory acclimation regimes. Canadian journal of zoology 73(5):993–996.</w:t>
      </w:r>
    </w:p>
    <w:p w14:paraId="4108AA91" w14:textId="3285E3CF" w:rsidR="002C023F" w:rsidRDefault="002C023F" w:rsidP="002C023F">
      <w:pPr>
        <w:spacing w:line="480" w:lineRule="auto"/>
        <w:ind w:left="720" w:hanging="720"/>
        <w:contextualSpacing/>
        <w:rPr>
          <w:rFonts w:ascii="Arial" w:hAnsi="Arial" w:cs="Arial"/>
          <w:noProof/>
        </w:rPr>
      </w:pPr>
      <w:r>
        <w:rPr>
          <w:rFonts w:ascii="Arial" w:hAnsi="Arial" w:cs="Arial"/>
          <w:noProof/>
        </w:rPr>
        <w:t xml:space="preserve">Lefevre, S., D. J. McKenzie, and G. E. Nilsson. 2018. In modelling effects of global warming, invalid assumptions lead to unrealistic projections. Global change biology 24(2):553–556. </w:t>
      </w:r>
    </w:p>
    <w:p w14:paraId="048444E9" w14:textId="087FCA38" w:rsidR="002C023F" w:rsidRDefault="002C023F" w:rsidP="002C023F">
      <w:pPr>
        <w:spacing w:line="480" w:lineRule="auto"/>
        <w:ind w:left="720" w:hanging="720"/>
        <w:contextualSpacing/>
        <w:rPr>
          <w:rFonts w:ascii="Arial" w:hAnsi="Arial" w:cs="Arial"/>
          <w:noProof/>
        </w:rPr>
      </w:pPr>
      <w:r>
        <w:rPr>
          <w:rFonts w:ascii="Arial" w:hAnsi="Arial" w:cs="Arial"/>
          <w:noProof/>
        </w:rPr>
        <w:t xml:space="preserve">Leppi, J. C., D. J. Rinella, R. R. Wilson, and W. M. Loya. 2014. Linking climate change projections for an Alaskan watershed to future coho salmon production. Global change biology 20(6):1808–1820. </w:t>
      </w:r>
    </w:p>
    <w:p w14:paraId="61545604" w14:textId="6FA70123" w:rsidR="002C023F" w:rsidRDefault="002C023F" w:rsidP="002C023F">
      <w:pPr>
        <w:spacing w:line="480" w:lineRule="auto"/>
        <w:ind w:left="720" w:hanging="720"/>
        <w:contextualSpacing/>
        <w:rPr>
          <w:rFonts w:ascii="Arial" w:hAnsi="Arial" w:cs="Arial"/>
          <w:noProof/>
        </w:rPr>
      </w:pPr>
      <w:r>
        <w:rPr>
          <w:rFonts w:ascii="Arial" w:hAnsi="Arial" w:cs="Arial"/>
          <w:noProof/>
        </w:rPr>
        <w:t>Limm, M. P., and M. P. Marchetti. 2009. Juvenile Chinook salmon (</w:t>
      </w:r>
      <w:r w:rsidRPr="00210A8E">
        <w:rPr>
          <w:rFonts w:ascii="Arial" w:hAnsi="Arial" w:cs="Arial"/>
          <w:i/>
          <w:noProof/>
        </w:rPr>
        <w:t>Oncorhynchus tshawytscha</w:t>
      </w:r>
      <w:r>
        <w:rPr>
          <w:rFonts w:ascii="Arial" w:hAnsi="Arial" w:cs="Arial"/>
          <w:noProof/>
        </w:rPr>
        <w:t>) growth in off-channel and main-channel habitats on the Sacramento River, CA using otolith increment widths. Environmental biology of fishes 85(2):141–151.</w:t>
      </w:r>
    </w:p>
    <w:p w14:paraId="7B74BA35" w14:textId="0B5B2C91" w:rsidR="002C023F" w:rsidRDefault="002C023F" w:rsidP="002C023F">
      <w:pPr>
        <w:spacing w:line="480" w:lineRule="auto"/>
        <w:ind w:left="720" w:hanging="720"/>
        <w:contextualSpacing/>
        <w:rPr>
          <w:rFonts w:ascii="Arial" w:hAnsi="Arial" w:cs="Arial"/>
          <w:noProof/>
        </w:rPr>
      </w:pPr>
      <w:r>
        <w:rPr>
          <w:rFonts w:ascii="Arial" w:hAnsi="Arial" w:cs="Arial"/>
          <w:noProof/>
        </w:rPr>
        <w:t>Lisi, P. J., D. E. Schindler, K. T. Bentley, and G. R. Pess. 2013. Association between geomorphic attributes of watersheds, water temperature, and salmon spawn timing in Alaskan streams. Geomorphology 185:78–86.</w:t>
      </w:r>
    </w:p>
    <w:p w14:paraId="48186C87" w14:textId="166A1436" w:rsidR="002C023F" w:rsidRDefault="002C023F" w:rsidP="002C023F">
      <w:pPr>
        <w:spacing w:line="480" w:lineRule="auto"/>
        <w:ind w:left="720" w:hanging="720"/>
        <w:contextualSpacing/>
        <w:rPr>
          <w:ins w:id="22" w:author="Latysh, Natalie" w:date="2022-07-12T11:45:00Z"/>
          <w:rFonts w:ascii="Arial" w:hAnsi="Arial" w:cs="Arial"/>
          <w:noProof/>
        </w:rPr>
      </w:pPr>
      <w:r>
        <w:rPr>
          <w:rFonts w:ascii="Arial" w:hAnsi="Arial" w:cs="Arial"/>
          <w:noProof/>
        </w:rPr>
        <w:t>Lisi, P. J., D. E. Schindler, T. J. Cline, M. D. Scheuerell, and P. B. Walsh. 2015. Watershed geomorphology and snowmelt control stream thermal sensitivity to air temperature. Geophysical research letters 42(9):3380–3388.</w:t>
      </w:r>
    </w:p>
    <w:p w14:paraId="7E961383" w14:textId="77777777" w:rsidR="00CD6EB8" w:rsidRDefault="00CD6EB8" w:rsidP="002C023F">
      <w:pPr>
        <w:spacing w:line="480" w:lineRule="auto"/>
        <w:ind w:left="720" w:hanging="720"/>
        <w:contextualSpacing/>
        <w:rPr>
          <w:rFonts w:ascii="Arial" w:hAnsi="Arial" w:cs="Arial"/>
          <w:noProof/>
        </w:rPr>
      </w:pPr>
      <w:commentRangeStart w:id="23"/>
      <w:commentRangeEnd w:id="23"/>
      <w:ins w:id="24" w:author="Latysh, Natalie" w:date="2022-07-12T11:45:00Z">
        <w:r>
          <w:rPr>
            <w:rStyle w:val="CommentReference"/>
          </w:rPr>
          <w:lastRenderedPageBreak/>
          <w:commentReference w:id="23"/>
        </w:r>
      </w:ins>
    </w:p>
    <w:p w14:paraId="17447211" w14:textId="4F8D07D2" w:rsidR="002C023F" w:rsidRDefault="002C023F" w:rsidP="002C023F">
      <w:pPr>
        <w:spacing w:line="480" w:lineRule="auto"/>
        <w:ind w:left="720" w:hanging="720"/>
        <w:contextualSpacing/>
        <w:rPr>
          <w:rFonts w:ascii="Arial" w:hAnsi="Arial" w:cs="Arial"/>
          <w:noProof/>
        </w:rPr>
      </w:pPr>
      <w:r>
        <w:rPr>
          <w:rFonts w:ascii="Arial" w:hAnsi="Arial" w:cs="Arial"/>
          <w:noProof/>
        </w:rPr>
        <w:t xml:space="preserve">Lynch, A. J., B. J. E. Myers, C. Chu, L. A. Eby, J. A. Falke, R. P. Kovach, T. J. Krabbenhoft, T. J. Kwak, J. Lyons, C. P. Paukert, and J. E. Whitney. 2016. Climate Change Effects on North American Inland Fish Populations and Assemblages. Fisheries 41(7):346–361. </w:t>
      </w:r>
    </w:p>
    <w:p w14:paraId="37D8C0BB" w14:textId="6165D072" w:rsidR="002C023F" w:rsidRDefault="002C023F" w:rsidP="002C023F">
      <w:pPr>
        <w:spacing w:line="480" w:lineRule="auto"/>
        <w:ind w:left="720" w:hanging="720"/>
        <w:contextualSpacing/>
        <w:rPr>
          <w:rFonts w:ascii="Arial" w:hAnsi="Arial" w:cs="Arial"/>
          <w:noProof/>
        </w:rPr>
      </w:pPr>
      <w:r>
        <w:rPr>
          <w:rFonts w:ascii="Arial" w:hAnsi="Arial" w:cs="Arial"/>
          <w:noProof/>
        </w:rPr>
        <w:t>Madenjian, C. P., D. V. O’Connor, S. M. Chernyak, R. R. Rediske, and J. P. O’Keefe. 2004. Evaluation of a chinook salmon (</w:t>
      </w:r>
      <w:r w:rsidRPr="00210A8E">
        <w:rPr>
          <w:rFonts w:ascii="Arial" w:hAnsi="Arial" w:cs="Arial"/>
          <w:i/>
          <w:noProof/>
        </w:rPr>
        <w:t>Oncorhynchus tshawytscha</w:t>
      </w:r>
      <w:r>
        <w:rPr>
          <w:rFonts w:ascii="Arial" w:hAnsi="Arial" w:cs="Arial"/>
          <w:noProof/>
        </w:rPr>
        <w:t>) bioenergetics model. Canadian journal of fisheries and aquatic sciences</w:t>
      </w:r>
      <w:r w:rsidR="006D72D3">
        <w:rPr>
          <w:rFonts w:ascii="Arial" w:hAnsi="Arial" w:cs="Arial"/>
          <w:noProof/>
        </w:rPr>
        <w:t xml:space="preserve"> </w:t>
      </w:r>
      <w:r>
        <w:rPr>
          <w:rFonts w:ascii="Arial" w:hAnsi="Arial" w:cs="Arial"/>
          <w:noProof/>
        </w:rPr>
        <w:t xml:space="preserve"> 61(4):627–635.</w:t>
      </w:r>
    </w:p>
    <w:p w14:paraId="3360D9E4" w14:textId="543182CC" w:rsidR="00906BB8" w:rsidRDefault="002C023F" w:rsidP="00A43EA3">
      <w:pPr>
        <w:spacing w:line="480" w:lineRule="auto"/>
        <w:ind w:left="720" w:hanging="720"/>
        <w:contextualSpacing/>
        <w:rPr>
          <w:rFonts w:ascii="Arial" w:hAnsi="Arial" w:cs="Arial"/>
          <w:noProof/>
        </w:rPr>
      </w:pPr>
      <w:r>
        <w:rPr>
          <w:rFonts w:ascii="Arial" w:hAnsi="Arial" w:cs="Arial"/>
          <w:noProof/>
        </w:rPr>
        <w:t>Magnus, D. 2006. Juvenile salmon capture and coded wire tagging manual.</w:t>
      </w:r>
      <w:r w:rsidR="00906BB8">
        <w:rPr>
          <w:rFonts w:ascii="Arial" w:hAnsi="Arial" w:cs="Arial"/>
          <w:noProof/>
        </w:rPr>
        <w:t xml:space="preserve"> Alaska Department of Fish and Game Special Report No. 06-31.</w:t>
      </w:r>
      <w:r>
        <w:rPr>
          <w:rFonts w:ascii="Arial" w:hAnsi="Arial" w:cs="Arial"/>
          <w:noProof/>
        </w:rPr>
        <w:t xml:space="preserve"> Juneau, AK.</w:t>
      </w:r>
    </w:p>
    <w:p w14:paraId="52688250" w14:textId="7400B37C" w:rsidR="002C023F" w:rsidRDefault="002C023F" w:rsidP="002C023F">
      <w:pPr>
        <w:spacing w:line="480" w:lineRule="auto"/>
        <w:ind w:left="720" w:hanging="720"/>
        <w:contextualSpacing/>
        <w:rPr>
          <w:rFonts w:ascii="Arial" w:hAnsi="Arial" w:cs="Arial"/>
          <w:noProof/>
        </w:rPr>
      </w:pPr>
      <w:r>
        <w:rPr>
          <w:rFonts w:ascii="Arial" w:hAnsi="Arial" w:cs="Arial"/>
          <w:noProof/>
        </w:rPr>
        <w:t>Mauger, S., R. Shaftel, J. C. Leppi, and D. J. Rinella. 2017. Summer temperature regimes in southcentral Alaska streams: watershed drivers of variation and potential implications for Pacific salmon. Canadian journal of fisheries and aquatic sciences 74(5):702–715.</w:t>
      </w:r>
    </w:p>
    <w:p w14:paraId="0E5C1EB1" w14:textId="77777777" w:rsidR="002C023F" w:rsidRDefault="002C023F" w:rsidP="002C023F">
      <w:pPr>
        <w:spacing w:line="480" w:lineRule="auto"/>
        <w:ind w:left="720" w:hanging="720"/>
        <w:contextualSpacing/>
        <w:rPr>
          <w:rFonts w:ascii="Arial" w:hAnsi="Arial" w:cs="Arial"/>
          <w:noProof/>
        </w:rPr>
      </w:pPr>
      <w:r>
        <w:rPr>
          <w:rFonts w:ascii="Arial" w:hAnsi="Arial" w:cs="Arial"/>
          <w:noProof/>
        </w:rPr>
        <w:t>Mauger, S., R. Shaftel, E. J. Trammell, M. Geist, and D. Bogan. 2015. Stream temperature data collection standards for Alaska: Minimum standards to generate data useful for regional-scale analyses. Journal of Hydrology: Regional Studies 4, Part B:431–438.</w:t>
      </w:r>
    </w:p>
    <w:p w14:paraId="7F1227CA" w14:textId="27068F05" w:rsidR="002C023F" w:rsidRDefault="002C023F" w:rsidP="002C023F">
      <w:pPr>
        <w:spacing w:line="480" w:lineRule="auto"/>
        <w:ind w:left="720" w:hanging="720"/>
        <w:contextualSpacing/>
        <w:rPr>
          <w:rFonts w:ascii="Arial" w:hAnsi="Arial" w:cs="Arial"/>
          <w:noProof/>
        </w:rPr>
      </w:pPr>
      <w:r>
        <w:rPr>
          <w:rFonts w:ascii="Arial" w:hAnsi="Arial" w:cs="Arial"/>
          <w:noProof/>
        </w:rPr>
        <w:t>Merritt, R. W., and K. W. Cummins. 1996. An introduction to the aquatic insects of North America, 3rd edition. Kendall Hunt.</w:t>
      </w:r>
      <w:r w:rsidR="001614DB">
        <w:rPr>
          <w:rFonts w:ascii="Arial" w:hAnsi="Arial" w:cs="Arial"/>
          <w:noProof/>
        </w:rPr>
        <w:t xml:space="preserve"> Dubuque, Iowa.</w:t>
      </w:r>
    </w:p>
    <w:p w14:paraId="768D7920" w14:textId="77777777" w:rsidR="002C023F" w:rsidRDefault="002C023F" w:rsidP="002C023F">
      <w:pPr>
        <w:spacing w:line="480" w:lineRule="auto"/>
        <w:ind w:left="720" w:hanging="720"/>
        <w:contextualSpacing/>
        <w:rPr>
          <w:rFonts w:ascii="Arial" w:hAnsi="Arial" w:cs="Arial"/>
          <w:noProof/>
        </w:rPr>
      </w:pPr>
      <w:r>
        <w:rPr>
          <w:rFonts w:ascii="Arial" w:hAnsi="Arial" w:cs="Arial"/>
          <w:noProof/>
        </w:rPr>
        <w:lastRenderedPageBreak/>
        <w:t>Meyer, B. 2019. Kenai River (Alaska) juvenile Chinook and Coho temperature, diet, and growth data [online database]. KNB Data Repository. Available: https://knb.ecoinformatics.org/view/doi:10.5063/F1Q52MZF.</w:t>
      </w:r>
    </w:p>
    <w:p w14:paraId="6048B820" w14:textId="35B01AB6" w:rsidR="002C023F" w:rsidRDefault="002C023F" w:rsidP="002C023F">
      <w:pPr>
        <w:spacing w:line="480" w:lineRule="auto"/>
        <w:ind w:left="720" w:hanging="720"/>
        <w:contextualSpacing/>
        <w:rPr>
          <w:rFonts w:ascii="Arial" w:hAnsi="Arial" w:cs="Arial"/>
          <w:noProof/>
        </w:rPr>
      </w:pPr>
      <w:r>
        <w:rPr>
          <w:rFonts w:ascii="Arial" w:hAnsi="Arial" w:cs="Arial"/>
          <w:noProof/>
        </w:rPr>
        <w:t>Mohseni, O., T. R. Erickson, and H. G. Stefan. 1999. Sensitivity of stream temperatures in the United States to air temperatures projected under a global warming scenario. Water resources research 35(12):3723–3733.</w:t>
      </w:r>
    </w:p>
    <w:p w14:paraId="60CC9F68" w14:textId="38EE555A" w:rsidR="002C023F" w:rsidRDefault="002C023F" w:rsidP="002C023F">
      <w:pPr>
        <w:spacing w:line="480" w:lineRule="auto"/>
        <w:ind w:left="720" w:hanging="720"/>
        <w:contextualSpacing/>
        <w:rPr>
          <w:rFonts w:ascii="Arial" w:hAnsi="Arial" w:cs="Arial"/>
          <w:noProof/>
        </w:rPr>
      </w:pPr>
      <w:r>
        <w:rPr>
          <w:rFonts w:ascii="Arial" w:hAnsi="Arial" w:cs="Arial"/>
          <w:noProof/>
        </w:rPr>
        <w:t>Mohseni, O., H. G. Stefan, and T. R. Erickson. 1998. A nonlinear regression model for weekly stream temperatures. Water resources research 34(10):2685–2692.</w:t>
      </w:r>
    </w:p>
    <w:p w14:paraId="250C3552" w14:textId="2A9244A0" w:rsidR="002C023F" w:rsidRDefault="002C023F" w:rsidP="002C023F">
      <w:pPr>
        <w:spacing w:line="480" w:lineRule="auto"/>
        <w:ind w:left="720" w:hanging="720"/>
        <w:contextualSpacing/>
        <w:rPr>
          <w:rFonts w:ascii="Arial" w:hAnsi="Arial" w:cs="Arial"/>
          <w:noProof/>
        </w:rPr>
      </w:pPr>
      <w:r>
        <w:rPr>
          <w:rFonts w:ascii="Arial" w:hAnsi="Arial" w:cs="Arial"/>
          <w:noProof/>
        </w:rPr>
        <w:t>Muñoz, N. J., A. P. Farrell, J. W. Heath, and B. D. Neff. 2015. Adaptive potential of a Pacific salmon challenged by climate change. Nature climate change 5(2):163–166.</w:t>
      </w:r>
    </w:p>
    <w:p w14:paraId="60664AC7" w14:textId="1A58F610" w:rsidR="002C023F" w:rsidRDefault="002C023F" w:rsidP="002C023F">
      <w:pPr>
        <w:spacing w:line="480" w:lineRule="auto"/>
        <w:ind w:left="720" w:hanging="720"/>
        <w:contextualSpacing/>
        <w:rPr>
          <w:rFonts w:ascii="Arial" w:hAnsi="Arial" w:cs="Arial"/>
          <w:noProof/>
        </w:rPr>
      </w:pPr>
      <w:r>
        <w:rPr>
          <w:rFonts w:ascii="Arial" w:hAnsi="Arial" w:cs="Arial"/>
          <w:noProof/>
        </w:rPr>
        <w:t xml:space="preserve">Naman, S. M., J. S. Rosenfeld, J. R. Neuswanger, E. C. Enders, and B. C. Eaton. 2019. Comparing correlative and bioenergetics-based habitat suitability models for drift-feeding fishes. Freshwater biology 64(9):1613–1626. </w:t>
      </w:r>
    </w:p>
    <w:p w14:paraId="4F4F92C7" w14:textId="50F03F46" w:rsidR="002C023F" w:rsidRDefault="002C023F" w:rsidP="002C023F">
      <w:pPr>
        <w:spacing w:line="480" w:lineRule="auto"/>
        <w:ind w:left="720" w:hanging="720"/>
        <w:contextualSpacing/>
        <w:rPr>
          <w:rFonts w:ascii="Arial" w:hAnsi="Arial" w:cs="Arial"/>
          <w:noProof/>
        </w:rPr>
      </w:pPr>
      <w:r>
        <w:rPr>
          <w:rFonts w:ascii="Arial" w:hAnsi="Arial" w:cs="Arial"/>
          <w:noProof/>
        </w:rPr>
        <w:t>Oke, K. B., C. J. Cunningham, P. A. H. Westley, M. L. Baskett, S. M. Carlson, J. Clark, A. P. Hendry, V. A. Karatayev, N. W. Kendall, J. Kibele, H. K. Kindsvater, K. M. Kobayashi, B. Lewis, S. Munch, J. D. Reynolds, G. K. Vick, and E. P. Palkovacs. 2020. Recent declines in salmon body size impact ecosystems and fisheries. Nature communications 11(1):4155–4155</w:t>
      </w:r>
      <w:r w:rsidR="004A1873">
        <w:rPr>
          <w:rFonts w:ascii="Arial" w:hAnsi="Arial" w:cs="Arial"/>
          <w:noProof/>
        </w:rPr>
        <w:t>.</w:t>
      </w:r>
    </w:p>
    <w:p w14:paraId="3ABEB801" w14:textId="2CCEDF76" w:rsidR="002C023F" w:rsidRDefault="002C023F" w:rsidP="002C023F">
      <w:pPr>
        <w:spacing w:line="480" w:lineRule="auto"/>
        <w:ind w:left="720" w:hanging="720"/>
        <w:contextualSpacing/>
        <w:rPr>
          <w:rFonts w:ascii="Arial" w:hAnsi="Arial" w:cs="Arial"/>
          <w:noProof/>
        </w:rPr>
      </w:pPr>
      <w:r>
        <w:rPr>
          <w:rFonts w:ascii="Arial" w:hAnsi="Arial" w:cs="Arial"/>
          <w:noProof/>
        </w:rPr>
        <w:t>Plumb, J. M., and C. M. Moffitt. 2015. Re-Estimating Temperature-Dependent Consumption Parameters in Bioenergetics Models for Juvenile Chinook Salmon. Transactions of the American Fisheries Society 144(2):323–330.</w:t>
      </w:r>
    </w:p>
    <w:p w14:paraId="41A5E4CA" w14:textId="0D170DCF" w:rsidR="002C023F" w:rsidRDefault="002C023F" w:rsidP="002C023F">
      <w:pPr>
        <w:spacing w:line="480" w:lineRule="auto"/>
        <w:ind w:left="720" w:hanging="720"/>
        <w:contextualSpacing/>
        <w:rPr>
          <w:rFonts w:ascii="Arial" w:hAnsi="Arial" w:cs="Arial"/>
          <w:noProof/>
        </w:rPr>
      </w:pPr>
      <w:r>
        <w:rPr>
          <w:rFonts w:ascii="Arial" w:hAnsi="Arial" w:cs="Arial"/>
          <w:noProof/>
        </w:rPr>
        <w:lastRenderedPageBreak/>
        <w:t>Poff, N. L., J. D. Allan, M. B. Bain, J. R. Karr, K. L. Prestegaard, B. D. Richter, R. E. Sparks, and J. C. Stromberg. 1997. The Natural Flow Regime. Bioscience 47(11):769–784.</w:t>
      </w:r>
    </w:p>
    <w:p w14:paraId="1446FED7" w14:textId="17247E35" w:rsidR="002C023F" w:rsidRDefault="002C023F" w:rsidP="002C023F">
      <w:pPr>
        <w:spacing w:line="480" w:lineRule="auto"/>
        <w:ind w:left="720" w:hanging="720"/>
        <w:contextualSpacing/>
        <w:rPr>
          <w:rFonts w:ascii="Arial" w:hAnsi="Arial" w:cs="Arial"/>
          <w:noProof/>
        </w:rPr>
      </w:pPr>
      <w:r>
        <w:rPr>
          <w:rFonts w:ascii="Arial" w:hAnsi="Arial" w:cs="Arial"/>
          <w:noProof/>
        </w:rPr>
        <w:t>Quinn, T. P. 2018. The Behavior and Ecology of Pacific Salmon and Trout. University of Washington Press.</w:t>
      </w:r>
      <w:r w:rsidR="00B600B7">
        <w:rPr>
          <w:rFonts w:ascii="Arial" w:hAnsi="Arial" w:cs="Arial"/>
          <w:noProof/>
        </w:rPr>
        <w:t xml:space="preserve"> Seattle, WA.</w:t>
      </w:r>
    </w:p>
    <w:p w14:paraId="02AB2F56" w14:textId="77777777" w:rsidR="002C023F" w:rsidRDefault="002C023F" w:rsidP="002C023F">
      <w:pPr>
        <w:spacing w:line="480" w:lineRule="auto"/>
        <w:ind w:left="720" w:hanging="720"/>
        <w:contextualSpacing/>
        <w:rPr>
          <w:rFonts w:ascii="Arial" w:hAnsi="Arial" w:cs="Arial"/>
          <w:noProof/>
        </w:rPr>
      </w:pPr>
      <w:r>
        <w:rPr>
          <w:rFonts w:ascii="Arial" w:hAnsi="Arial" w:cs="Arial"/>
          <w:noProof/>
        </w:rPr>
        <w:t xml:space="preserve">Quist, M. C., M. A. Pegg, and D. R. DeVries. 2012. Age and Growth. Pages 677–731 </w:t>
      </w:r>
      <w:r w:rsidRPr="00210A8E">
        <w:rPr>
          <w:rFonts w:ascii="Arial" w:hAnsi="Arial" w:cs="Arial"/>
          <w:i/>
          <w:noProof/>
        </w:rPr>
        <w:t>in</w:t>
      </w:r>
      <w:r>
        <w:rPr>
          <w:rFonts w:ascii="Arial" w:hAnsi="Arial" w:cs="Arial"/>
          <w:noProof/>
        </w:rPr>
        <w:t xml:space="preserve"> D. L. Parrish, A. V. Zale, and T. M. Sutton, editors. Fisheries Techniques, Third Edition. American Fisheries Socity, Bethesda, Maryland.</w:t>
      </w:r>
    </w:p>
    <w:p w14:paraId="7C43B6AD" w14:textId="77777777" w:rsidR="002C023F" w:rsidRDefault="002C023F" w:rsidP="002C023F">
      <w:pPr>
        <w:spacing w:line="480" w:lineRule="auto"/>
        <w:ind w:left="720" w:hanging="720"/>
        <w:contextualSpacing/>
        <w:rPr>
          <w:rFonts w:ascii="Arial" w:hAnsi="Arial" w:cs="Arial"/>
          <w:noProof/>
        </w:rPr>
      </w:pPr>
      <w:r>
        <w:rPr>
          <w:rFonts w:ascii="Arial" w:hAnsi="Arial" w:cs="Arial"/>
          <w:noProof/>
        </w:rPr>
        <w:t>Reimer, A. M. 2013. Kenai River Chinook Salmon Abundance and Migatory Timing. Regional Operational Plan SF.2A.2013.14. Soldotna, AK.</w:t>
      </w:r>
    </w:p>
    <w:p w14:paraId="4CC41325" w14:textId="3D5B9F50" w:rsidR="002C023F" w:rsidRDefault="002C023F" w:rsidP="002C023F">
      <w:pPr>
        <w:spacing w:line="480" w:lineRule="auto"/>
        <w:ind w:left="720" w:hanging="720"/>
        <w:contextualSpacing/>
        <w:rPr>
          <w:rFonts w:ascii="Arial" w:hAnsi="Arial" w:cs="Arial"/>
          <w:noProof/>
        </w:rPr>
      </w:pPr>
      <w:r>
        <w:rPr>
          <w:rFonts w:ascii="Arial" w:hAnsi="Arial" w:cs="Arial"/>
          <w:noProof/>
        </w:rPr>
        <w:t>Ricker, W. E. 1973. Linear Regressions in Fishery Research. Journal of the Fisheries Research Board of Canada 30(3):409–434.</w:t>
      </w:r>
    </w:p>
    <w:p w14:paraId="58FD6D2F" w14:textId="3FB8D038" w:rsidR="002C023F" w:rsidRDefault="002C023F" w:rsidP="002C023F">
      <w:pPr>
        <w:spacing w:line="480" w:lineRule="auto"/>
        <w:ind w:left="720" w:hanging="720"/>
        <w:contextualSpacing/>
        <w:rPr>
          <w:rFonts w:ascii="Arial" w:hAnsi="Arial" w:cs="Arial"/>
          <w:noProof/>
        </w:rPr>
      </w:pPr>
      <w:r>
        <w:rPr>
          <w:rFonts w:ascii="Arial" w:hAnsi="Arial" w:cs="Arial"/>
          <w:noProof/>
        </w:rPr>
        <w:t xml:space="preserve">Ruggerone, G. T., J. L. Nielsen, and B. A. Agler. 2009. Linking marine and freshwater growth in western Alaska Chinook salmon </w:t>
      </w:r>
      <w:r w:rsidRPr="00210A8E">
        <w:rPr>
          <w:rFonts w:ascii="Arial" w:hAnsi="Arial" w:cs="Arial"/>
          <w:i/>
          <w:noProof/>
        </w:rPr>
        <w:t>Oncorhynchus tshawytscha</w:t>
      </w:r>
      <w:r>
        <w:rPr>
          <w:rFonts w:ascii="Arial" w:hAnsi="Arial" w:cs="Arial"/>
          <w:noProof/>
        </w:rPr>
        <w:t xml:space="preserve">. Journal of fish biology 75(6):1287–1301. </w:t>
      </w:r>
    </w:p>
    <w:p w14:paraId="34D43C38" w14:textId="77777777" w:rsidR="002C023F" w:rsidRDefault="002C023F" w:rsidP="002C023F">
      <w:pPr>
        <w:spacing w:line="480" w:lineRule="auto"/>
        <w:ind w:left="720" w:hanging="720"/>
        <w:contextualSpacing/>
        <w:rPr>
          <w:rFonts w:ascii="Arial" w:hAnsi="Arial" w:cs="Arial"/>
          <w:noProof/>
        </w:rPr>
      </w:pPr>
      <w:r>
        <w:rPr>
          <w:rFonts w:ascii="Arial" w:hAnsi="Arial" w:cs="Arial"/>
          <w:noProof/>
        </w:rPr>
        <w:t>Scenarios Network for Alaska and Arctic Planning. 2014. SNAP data: historical monthly and derived precipitation products — 771 m CRU TS. University of Alaska Fairbanks, Fairbanks, AK.</w:t>
      </w:r>
    </w:p>
    <w:p w14:paraId="4D16F979" w14:textId="053752ED" w:rsidR="002C023F" w:rsidRDefault="002C023F" w:rsidP="002C023F">
      <w:pPr>
        <w:spacing w:line="480" w:lineRule="auto"/>
        <w:ind w:left="720" w:hanging="720"/>
        <w:contextualSpacing/>
        <w:rPr>
          <w:rFonts w:ascii="Arial" w:hAnsi="Arial" w:cs="Arial"/>
          <w:noProof/>
        </w:rPr>
      </w:pPr>
      <w:r>
        <w:rPr>
          <w:rFonts w:ascii="Arial" w:hAnsi="Arial" w:cs="Arial"/>
          <w:noProof/>
        </w:rPr>
        <w:t>Scheuerell, M. D., R. W. Zabel, and B. P. Sandford. 2009. Relating juvenile migration timing and survival to adulthood in two species of threatened Pacific salmon (</w:t>
      </w:r>
      <w:r w:rsidRPr="00210A8E">
        <w:rPr>
          <w:rFonts w:ascii="Arial" w:hAnsi="Arial" w:cs="Arial"/>
          <w:i/>
          <w:noProof/>
        </w:rPr>
        <w:t>Oncorhynchus</w:t>
      </w:r>
      <w:r>
        <w:rPr>
          <w:rFonts w:ascii="Arial" w:hAnsi="Arial" w:cs="Arial"/>
          <w:noProof/>
        </w:rPr>
        <w:t xml:space="preserve"> spp.). The Journal of applied ecology 46(5):983–990.</w:t>
      </w:r>
    </w:p>
    <w:p w14:paraId="056D7B97" w14:textId="65BA6E77" w:rsidR="002C023F" w:rsidRDefault="002C023F" w:rsidP="002C023F">
      <w:pPr>
        <w:spacing w:line="480" w:lineRule="auto"/>
        <w:ind w:left="720" w:hanging="720"/>
        <w:contextualSpacing/>
        <w:rPr>
          <w:rFonts w:ascii="Arial" w:hAnsi="Arial" w:cs="Arial"/>
          <w:noProof/>
        </w:rPr>
      </w:pPr>
      <w:r>
        <w:rPr>
          <w:rFonts w:ascii="Arial" w:hAnsi="Arial" w:cs="Arial"/>
          <w:noProof/>
        </w:rPr>
        <w:lastRenderedPageBreak/>
        <w:t>Schindler, D. E., X. Augerot, E. Fleishman, and N. J. Mantua. 2008. Climate change, ecosystem impacts, and management for Pacific salmon. Fisheries</w:t>
      </w:r>
      <w:r w:rsidR="00D939ED">
        <w:rPr>
          <w:rFonts w:ascii="Arial" w:hAnsi="Arial" w:cs="Arial"/>
          <w:noProof/>
        </w:rPr>
        <w:t xml:space="preserve"> 33(10): 502-506</w:t>
      </w:r>
      <w:r>
        <w:rPr>
          <w:rFonts w:ascii="Arial" w:hAnsi="Arial" w:cs="Arial"/>
          <w:noProof/>
        </w:rPr>
        <w:t>.</w:t>
      </w:r>
    </w:p>
    <w:p w14:paraId="542B0128" w14:textId="29221298" w:rsidR="002C023F" w:rsidRDefault="002C023F" w:rsidP="002C023F">
      <w:pPr>
        <w:spacing w:line="480" w:lineRule="auto"/>
        <w:ind w:left="720" w:hanging="720"/>
        <w:contextualSpacing/>
        <w:rPr>
          <w:rFonts w:ascii="Arial" w:hAnsi="Arial" w:cs="Arial"/>
          <w:noProof/>
        </w:rPr>
      </w:pPr>
      <w:r>
        <w:rPr>
          <w:rFonts w:ascii="Arial" w:hAnsi="Arial" w:cs="Arial"/>
          <w:noProof/>
        </w:rPr>
        <w:t>Schindler, D. E., and R. Hilborn. 2015. Prediction, precaution, and policy under global change. Science 347(6225):953 – 954.</w:t>
      </w:r>
    </w:p>
    <w:p w14:paraId="10D8494E" w14:textId="577BAB7E" w:rsidR="002C023F" w:rsidRDefault="002C023F" w:rsidP="002C023F">
      <w:pPr>
        <w:spacing w:line="480" w:lineRule="auto"/>
        <w:ind w:left="720" w:hanging="720"/>
        <w:contextualSpacing/>
        <w:rPr>
          <w:rFonts w:ascii="Arial" w:hAnsi="Arial" w:cs="Arial"/>
          <w:noProof/>
        </w:rPr>
      </w:pPr>
      <w:r>
        <w:rPr>
          <w:rFonts w:ascii="Arial" w:hAnsi="Arial" w:cs="Arial"/>
          <w:noProof/>
        </w:rPr>
        <w:t>Schindler, D. E., R. Hilborn, B. Chasco, C. P. Boatright, T. P. Quinn, L. A. Rogers, and M. S. Webster. 2010. Population diversity and the portfolio effect in an exploited species. Nature 465(7298):609–612.</w:t>
      </w:r>
    </w:p>
    <w:p w14:paraId="5480ECC8" w14:textId="644033CF" w:rsidR="002C023F" w:rsidRDefault="002C023F" w:rsidP="002C023F">
      <w:pPr>
        <w:spacing w:line="480" w:lineRule="auto"/>
        <w:ind w:left="720" w:hanging="720"/>
        <w:contextualSpacing/>
        <w:rPr>
          <w:rFonts w:ascii="Arial" w:hAnsi="Arial" w:cs="Arial"/>
          <w:noProof/>
        </w:rPr>
      </w:pPr>
      <w:r>
        <w:rPr>
          <w:rFonts w:ascii="Arial" w:hAnsi="Arial" w:cs="Arial"/>
          <w:noProof/>
        </w:rPr>
        <w:t>Schoen, E. R., M. S. Wipfli, E. J. Trammell, D. J. Rinella, A. L. Floyd, J. Grunblatt, M. D. McCarthy, B. E. Meyer, J. M. Morton, J. E. Powell, A. Prakash, M. N. Reimer, S. L. Stuefer, H. Toniolo, B. M. Wells, and F. D. W. Witmer. 2017. Future of pacific salmon in the face of environmental change: Lessons from one of the world’s remaining productive salmon regions. Fisheries 42(10):538–553.</w:t>
      </w:r>
    </w:p>
    <w:p w14:paraId="71089E61" w14:textId="4DB09D9F" w:rsidR="002C023F" w:rsidRDefault="002C023F" w:rsidP="002C023F">
      <w:pPr>
        <w:spacing w:line="480" w:lineRule="auto"/>
        <w:ind w:left="720" w:hanging="720"/>
        <w:contextualSpacing/>
        <w:rPr>
          <w:rFonts w:ascii="Arial" w:hAnsi="Arial" w:cs="Arial"/>
          <w:noProof/>
        </w:rPr>
      </w:pPr>
      <w:r>
        <w:rPr>
          <w:rFonts w:ascii="Arial" w:hAnsi="Arial" w:cs="Arial"/>
          <w:noProof/>
        </w:rPr>
        <w:t>Sergeant, C. J., J. A. Falke, R. A. Bellmore, J. R. Bellmore, and R. L. Crumley. 2020. A Classification of Streamflow Patterns Across the Coastal Gulf of Alaska. Water resources research 56(2):e2019WR026127-e2019WR026127.</w:t>
      </w:r>
    </w:p>
    <w:p w14:paraId="72B0D464" w14:textId="64208118" w:rsidR="002C023F" w:rsidRDefault="002C023F" w:rsidP="002C023F">
      <w:pPr>
        <w:spacing w:line="480" w:lineRule="auto"/>
        <w:ind w:left="720" w:hanging="720"/>
        <w:contextualSpacing/>
        <w:rPr>
          <w:rFonts w:ascii="Arial" w:hAnsi="Arial" w:cs="Arial"/>
          <w:noProof/>
        </w:rPr>
      </w:pPr>
      <w:r>
        <w:rPr>
          <w:rFonts w:ascii="Arial" w:hAnsi="Arial" w:cs="Arial"/>
          <w:noProof/>
        </w:rPr>
        <w:t xml:space="preserve">Sethi, S. A., and E. Benolkin. 2013. Detection efficiency and habitat use to inform inventory and monitoring efforts: juvenile coho salmon in the Knik River basin, Alaska. Ecology of freshwater fish 22(3):398–411. </w:t>
      </w:r>
    </w:p>
    <w:p w14:paraId="04D0E290" w14:textId="33FA8D33" w:rsidR="002C023F" w:rsidRDefault="002C023F" w:rsidP="002C023F">
      <w:pPr>
        <w:spacing w:line="480" w:lineRule="auto"/>
        <w:ind w:left="720" w:hanging="720"/>
        <w:contextualSpacing/>
        <w:rPr>
          <w:rFonts w:ascii="Arial" w:hAnsi="Arial" w:cs="Arial"/>
          <w:noProof/>
        </w:rPr>
      </w:pPr>
      <w:r>
        <w:rPr>
          <w:rFonts w:ascii="Arial" w:hAnsi="Arial" w:cs="Arial"/>
          <w:noProof/>
        </w:rPr>
        <w:t>Shaftel, R., S. Mauger, J. Falke, D. Rinella, J. Davis, and L. Jones. 2020a. Thermal Diversity of Salmon Streams in the Matanuska-Susitna Basin, Alaska. JAWRA Journal of the American Water Resources Association 56(4):630–646.</w:t>
      </w:r>
    </w:p>
    <w:p w14:paraId="5C9066E2" w14:textId="77777777" w:rsidR="002C023F" w:rsidRDefault="002C023F" w:rsidP="002C023F">
      <w:pPr>
        <w:spacing w:line="480" w:lineRule="auto"/>
        <w:ind w:left="720" w:hanging="720"/>
        <w:contextualSpacing/>
        <w:rPr>
          <w:rFonts w:ascii="Arial" w:hAnsi="Arial" w:cs="Arial"/>
          <w:noProof/>
        </w:rPr>
      </w:pPr>
      <w:r>
        <w:rPr>
          <w:rFonts w:ascii="Arial" w:hAnsi="Arial" w:cs="Arial"/>
          <w:noProof/>
        </w:rPr>
        <w:lastRenderedPageBreak/>
        <w:t>Shaftel, R., D. Merrigan, L. Jones, and S. Mauger. 2020b. Stream Temperature Models and Applications in the Anchor, Kenai and Deshka River Watersheds. Alaska Center for Conservation Science, UAA.</w:t>
      </w:r>
    </w:p>
    <w:p w14:paraId="048781E3" w14:textId="47E40309" w:rsidR="004A1873" w:rsidRDefault="002C023F" w:rsidP="004A1873">
      <w:pPr>
        <w:spacing w:line="480" w:lineRule="auto"/>
        <w:ind w:left="720" w:hanging="720"/>
        <w:contextualSpacing/>
        <w:rPr>
          <w:rFonts w:ascii="Arial" w:hAnsi="Arial" w:cs="Arial"/>
          <w:noProof/>
        </w:rPr>
      </w:pPr>
      <w:r>
        <w:rPr>
          <w:rFonts w:ascii="Arial" w:hAnsi="Arial" w:cs="Arial"/>
          <w:noProof/>
        </w:rPr>
        <w:t>Shields, P., and A. Dupuis. 2017. Upper Cook Inlet Commercial Fisheries Annual Management Report, 2016.</w:t>
      </w:r>
      <w:r w:rsidR="004A1873">
        <w:rPr>
          <w:rFonts w:ascii="Arial" w:hAnsi="Arial" w:cs="Arial"/>
          <w:noProof/>
        </w:rPr>
        <w:t xml:space="preserve"> </w:t>
      </w:r>
      <w:r w:rsidR="00CD710A">
        <w:rPr>
          <w:rFonts w:ascii="Arial" w:hAnsi="Arial" w:cs="Arial"/>
          <w:noProof/>
        </w:rPr>
        <w:t>Alaska Department of Fish and Game F</w:t>
      </w:r>
      <w:r w:rsidR="004A1873">
        <w:rPr>
          <w:rFonts w:ascii="Arial" w:hAnsi="Arial" w:cs="Arial"/>
          <w:noProof/>
        </w:rPr>
        <w:t>ishery Management Report 17-05. Anchorage, Alaska.</w:t>
      </w:r>
    </w:p>
    <w:p w14:paraId="4DCD970A" w14:textId="115CA69B" w:rsidR="002C023F" w:rsidRDefault="002C023F" w:rsidP="002C023F">
      <w:pPr>
        <w:spacing w:line="480" w:lineRule="auto"/>
        <w:ind w:left="720" w:hanging="720"/>
        <w:contextualSpacing/>
        <w:rPr>
          <w:rFonts w:ascii="Arial" w:hAnsi="Arial" w:cs="Arial"/>
          <w:noProof/>
        </w:rPr>
      </w:pPr>
      <w:r>
        <w:rPr>
          <w:rFonts w:ascii="Arial" w:hAnsi="Arial" w:cs="Arial"/>
          <w:noProof/>
        </w:rPr>
        <w:t>Stewart, D. J., and M. Ibarra. 1991. Predation and Production by Salmonine Fishes in Lake Michigan, 1978–88. Canadian journal of fisheries and aquatic sciences 48(5):909–922.</w:t>
      </w:r>
    </w:p>
    <w:p w14:paraId="63284255" w14:textId="1CFE662E" w:rsidR="002C023F" w:rsidRDefault="002C023F" w:rsidP="002C023F">
      <w:pPr>
        <w:spacing w:line="480" w:lineRule="auto"/>
        <w:ind w:left="720" w:hanging="720"/>
        <w:contextualSpacing/>
        <w:rPr>
          <w:rFonts w:ascii="Arial" w:hAnsi="Arial" w:cs="Arial"/>
          <w:noProof/>
        </w:rPr>
      </w:pPr>
      <w:r>
        <w:rPr>
          <w:rFonts w:ascii="Arial" w:hAnsi="Arial" w:cs="Arial"/>
          <w:noProof/>
        </w:rPr>
        <w:t>Thompson, T. Q., M. R. Bellinger, S. M. O’Rourke, D. J. Prince, A. E. Stevenson, A. T. Rodrigues, M. R. Sloat, C. F. Speller, D. Y. Yang, V. L. Butler, M. A. Banks, and M. R. Miller. 2019. Anthropogenic habitat alteration leads to rapid loss of adaptive variation and restoration potential in wild salmon populations. Proceedings of the National Academy of Sciences 116(1):177 – 186.</w:t>
      </w:r>
    </w:p>
    <w:p w14:paraId="1A859FB5" w14:textId="7C51F3DD" w:rsidR="002C023F" w:rsidRDefault="002C023F" w:rsidP="002C023F">
      <w:pPr>
        <w:spacing w:line="480" w:lineRule="auto"/>
        <w:ind w:left="720" w:hanging="720"/>
        <w:contextualSpacing/>
        <w:rPr>
          <w:rFonts w:ascii="Arial" w:hAnsi="Arial" w:cs="Arial"/>
          <w:noProof/>
        </w:rPr>
      </w:pPr>
      <w:r>
        <w:rPr>
          <w:rFonts w:ascii="Arial" w:hAnsi="Arial" w:cs="Arial"/>
          <w:noProof/>
        </w:rPr>
        <w:t>Tobias, T. M., and T. M. Willette. 2010. Historical Age and Length Composition of Sockeye, Chinook, Coho and Chum Salmon in Selected Commercial Fisheries and River Escapements, 1979–2008, Upper Cook Inlet, Alaska.</w:t>
      </w:r>
      <w:r w:rsidR="00CD710A">
        <w:rPr>
          <w:rFonts w:ascii="Arial" w:hAnsi="Arial" w:cs="Arial"/>
          <w:noProof/>
        </w:rPr>
        <w:t xml:space="preserve"> Alaska Department of Fish and Game Special Publication No. 10-11.</w:t>
      </w:r>
      <w:r>
        <w:rPr>
          <w:rFonts w:ascii="Arial" w:hAnsi="Arial" w:cs="Arial"/>
          <w:noProof/>
        </w:rPr>
        <w:t xml:space="preserve"> Soldotna, AK.</w:t>
      </w:r>
    </w:p>
    <w:p w14:paraId="697D8442" w14:textId="4C339E0A" w:rsidR="008613F7" w:rsidRDefault="008613F7" w:rsidP="002C023F">
      <w:pPr>
        <w:spacing w:line="480" w:lineRule="auto"/>
        <w:ind w:left="720" w:hanging="720"/>
        <w:contextualSpacing/>
        <w:rPr>
          <w:ins w:id="25" w:author="Latysh, Natalie" w:date="2022-07-11T15:35:00Z"/>
          <w:rFonts w:ascii="Arial" w:hAnsi="Arial" w:cs="Arial"/>
          <w:noProof/>
        </w:rPr>
      </w:pPr>
      <w:ins w:id="26" w:author="Latysh, Natalie" w:date="2022-07-11T15:35:00Z">
        <w:r w:rsidRPr="008613F7">
          <w:rPr>
            <w:rFonts w:ascii="Arial" w:hAnsi="Arial" w:cs="Arial"/>
            <w:noProof/>
          </w:rPr>
          <w:t>U.S. Geological Survey</w:t>
        </w:r>
        <w:r>
          <w:rPr>
            <w:rFonts w:ascii="Arial" w:hAnsi="Arial" w:cs="Arial"/>
            <w:noProof/>
          </w:rPr>
          <w:t xml:space="preserve"> [USGS]</w:t>
        </w:r>
        <w:r w:rsidRPr="008613F7">
          <w:rPr>
            <w:rFonts w:ascii="Arial" w:hAnsi="Arial" w:cs="Arial"/>
            <w:noProof/>
          </w:rPr>
          <w:t xml:space="preserve">, </w:t>
        </w:r>
        <w:commentRangeStart w:id="27"/>
        <w:r w:rsidRPr="008613F7">
          <w:rPr>
            <w:rFonts w:ascii="Arial" w:hAnsi="Arial" w:cs="Arial"/>
            <w:noProof/>
          </w:rPr>
          <w:t>20</w:t>
        </w:r>
        <w:r>
          <w:rPr>
            <w:rFonts w:ascii="Arial" w:hAnsi="Arial" w:cs="Arial"/>
            <w:noProof/>
          </w:rPr>
          <w:t>21</w:t>
        </w:r>
      </w:ins>
      <w:commentRangeEnd w:id="27"/>
      <w:ins w:id="28" w:author="Latysh, Natalie" w:date="2022-07-11T15:36:00Z">
        <w:r w:rsidR="00F37B79">
          <w:rPr>
            <w:rStyle w:val="CommentReference"/>
          </w:rPr>
          <w:commentReference w:id="27"/>
        </w:r>
      </w:ins>
      <w:ins w:id="29" w:author="Latysh, Natalie" w:date="2022-07-11T15:35:00Z">
        <w:r w:rsidRPr="008613F7">
          <w:rPr>
            <w:rFonts w:ascii="Arial" w:hAnsi="Arial" w:cs="Arial"/>
            <w:noProof/>
          </w:rPr>
          <w:t xml:space="preserve">, USGS water data for the Nation: U.S. Geological Survey National Water Information System database, accessed </w:t>
        </w:r>
        <w:commentRangeStart w:id="30"/>
        <w:r w:rsidRPr="008613F7">
          <w:rPr>
            <w:rFonts w:ascii="Arial" w:hAnsi="Arial" w:cs="Arial"/>
            <w:noProof/>
          </w:rPr>
          <w:t>December</w:t>
        </w:r>
      </w:ins>
      <w:commentRangeEnd w:id="30"/>
      <w:ins w:id="31" w:author="Latysh, Natalie" w:date="2022-07-12T11:11:00Z">
        <w:r w:rsidR="00760B14">
          <w:rPr>
            <w:rStyle w:val="CommentReference"/>
          </w:rPr>
          <w:commentReference w:id="30"/>
        </w:r>
      </w:ins>
      <w:ins w:id="32" w:author="Latysh, Natalie" w:date="2022-07-11T15:35:00Z">
        <w:r w:rsidRPr="008613F7">
          <w:rPr>
            <w:rFonts w:ascii="Arial" w:hAnsi="Arial" w:cs="Arial"/>
            <w:noProof/>
          </w:rPr>
          <w:t xml:space="preserve"> 16, 20</w:t>
        </w:r>
      </w:ins>
      <w:ins w:id="33" w:author="Latysh, Natalie" w:date="2022-07-11T15:36:00Z">
        <w:r w:rsidR="00F37B79">
          <w:rPr>
            <w:rFonts w:ascii="Arial" w:hAnsi="Arial" w:cs="Arial"/>
            <w:noProof/>
          </w:rPr>
          <w:t>21</w:t>
        </w:r>
      </w:ins>
      <w:ins w:id="34" w:author="Latysh, Natalie" w:date="2022-07-11T15:35:00Z">
        <w:r w:rsidRPr="008613F7">
          <w:rPr>
            <w:rFonts w:ascii="Arial" w:hAnsi="Arial" w:cs="Arial"/>
            <w:noProof/>
          </w:rPr>
          <w:t>, at https://doi.org/10.5066/F7P55KJN.</w:t>
        </w:r>
      </w:ins>
    </w:p>
    <w:p w14:paraId="134C9AA7" w14:textId="5198AEFA" w:rsidR="002C023F" w:rsidRDefault="002C023F" w:rsidP="002C023F">
      <w:pPr>
        <w:spacing w:line="480" w:lineRule="auto"/>
        <w:ind w:left="720" w:hanging="720"/>
        <w:contextualSpacing/>
        <w:rPr>
          <w:rFonts w:ascii="Arial" w:hAnsi="Arial" w:cs="Arial"/>
          <w:noProof/>
        </w:rPr>
      </w:pPr>
      <w:r>
        <w:rPr>
          <w:rFonts w:ascii="Arial" w:hAnsi="Arial" w:cs="Arial"/>
          <w:noProof/>
        </w:rPr>
        <w:lastRenderedPageBreak/>
        <w:t>U.S. Geological Survey. 2016. Alaska Digital Elevation Map.</w:t>
      </w:r>
      <w:r w:rsidR="0065665F">
        <w:rPr>
          <w:rFonts w:ascii="Arial" w:hAnsi="Arial" w:cs="Arial"/>
          <w:noProof/>
        </w:rPr>
        <w:t xml:space="preserve"> Available: </w:t>
      </w:r>
      <w:r w:rsidR="0065665F" w:rsidRPr="0065665F">
        <w:rPr>
          <w:rFonts w:ascii="Arial" w:hAnsi="Arial" w:cs="Arial"/>
          <w:noProof/>
        </w:rPr>
        <w:t>https://catalog.data.gov/dataset/5-meter-alaska-digital-elevation-models-dems-usgs-national-map-3dep-downloadable-data-collectio</w:t>
      </w:r>
    </w:p>
    <w:p w14:paraId="7CD5BF79" w14:textId="77777777" w:rsidR="002C023F" w:rsidRDefault="002C023F" w:rsidP="002C023F">
      <w:pPr>
        <w:spacing w:line="480" w:lineRule="auto"/>
        <w:ind w:left="720" w:hanging="720"/>
        <w:contextualSpacing/>
        <w:rPr>
          <w:rFonts w:ascii="Arial" w:hAnsi="Arial" w:cs="Arial"/>
          <w:noProof/>
        </w:rPr>
      </w:pPr>
      <w:r>
        <w:rPr>
          <w:rFonts w:ascii="Arial" w:hAnsi="Arial" w:cs="Arial"/>
          <w:noProof/>
        </w:rPr>
        <w:t>Ver Hoef, J. M., E. Peterson, D. Theobald, J. M. V. Hoef, E. Peterson, and D. Theobald. 2006. Spatial statistical models that use flow and stream distance. Environmental and ecological statistics 13:449–464.</w:t>
      </w:r>
    </w:p>
    <w:p w14:paraId="2F1F77C0" w14:textId="77777777" w:rsidR="002C023F" w:rsidRDefault="002C023F" w:rsidP="002C023F">
      <w:pPr>
        <w:spacing w:line="480" w:lineRule="auto"/>
        <w:ind w:left="720" w:hanging="720"/>
        <w:contextualSpacing/>
        <w:rPr>
          <w:rFonts w:ascii="Arial" w:hAnsi="Arial" w:cs="Arial"/>
          <w:noProof/>
        </w:rPr>
      </w:pPr>
      <w:r>
        <w:rPr>
          <w:rFonts w:ascii="Arial" w:hAnsi="Arial" w:cs="Arial"/>
          <w:noProof/>
        </w:rPr>
        <w:t>Wade, A. A., B. K. Hand, R. P. Kovach, G. Luikart, D. C. Whited, and C. C. Muhlfeld. 2017. Accounting for adaptive capacity and uncertainty in assessments of species’ climate-change vulnerability. Conservation biology: the journal of the Society for Conservation Biology 31(1):136–149.</w:t>
      </w:r>
    </w:p>
    <w:p w14:paraId="6541BEB7" w14:textId="66A3DE27" w:rsidR="002C023F" w:rsidRDefault="002C023F" w:rsidP="002C023F">
      <w:pPr>
        <w:spacing w:line="480" w:lineRule="auto"/>
        <w:ind w:left="720" w:hanging="720"/>
        <w:contextualSpacing/>
        <w:rPr>
          <w:rFonts w:ascii="Arial" w:hAnsi="Arial" w:cs="Arial"/>
          <w:noProof/>
        </w:rPr>
      </w:pPr>
      <w:r>
        <w:rPr>
          <w:rFonts w:ascii="Arial" w:hAnsi="Arial" w:cs="Arial"/>
          <w:noProof/>
        </w:rPr>
        <w:t>Wall, C. E., N. Bouwes, J. M. Wheaton, S. N. Bennett, W. C. Saunders, P. A. McHugh, and C. E. Jordan. 2016. Design and monitoring of woody structures and their benefits to juvenile steelhead (</w:t>
      </w:r>
      <w:r w:rsidRPr="00210A8E">
        <w:rPr>
          <w:rFonts w:ascii="Arial" w:hAnsi="Arial" w:cs="Arial"/>
          <w:i/>
          <w:noProof/>
        </w:rPr>
        <w:t>Oncorhynchus mykiss</w:t>
      </w:r>
      <w:r>
        <w:rPr>
          <w:rFonts w:ascii="Arial" w:hAnsi="Arial" w:cs="Arial"/>
          <w:noProof/>
        </w:rPr>
        <w:t>) using a net rate of energy intake model. Canadian journal of fisheries and aquatic sciences</w:t>
      </w:r>
      <w:r w:rsidR="00902003">
        <w:rPr>
          <w:rFonts w:ascii="Arial" w:hAnsi="Arial" w:cs="Arial"/>
          <w:noProof/>
        </w:rPr>
        <w:t xml:space="preserve"> </w:t>
      </w:r>
      <w:r>
        <w:rPr>
          <w:rFonts w:ascii="Arial" w:hAnsi="Arial" w:cs="Arial"/>
          <w:noProof/>
        </w:rPr>
        <w:t>74(5):727–738.</w:t>
      </w:r>
    </w:p>
    <w:p w14:paraId="263E54A3" w14:textId="77777777" w:rsidR="002C023F" w:rsidRDefault="002C023F" w:rsidP="002C023F">
      <w:pPr>
        <w:spacing w:line="480" w:lineRule="auto"/>
        <w:ind w:left="720" w:hanging="720"/>
        <w:contextualSpacing/>
        <w:rPr>
          <w:rFonts w:ascii="Arial" w:hAnsi="Arial" w:cs="Arial"/>
          <w:noProof/>
        </w:rPr>
      </w:pPr>
      <w:r>
        <w:rPr>
          <w:rFonts w:ascii="Arial" w:hAnsi="Arial" w:cs="Arial"/>
          <w:noProof/>
        </w:rPr>
        <w:t>Wells, B., and H. Toniolo. 2018. Hydrologic Modeling of Three Sub-Basins in the Kenai River Watershed, Alaska, USA. WATER 10(691).</w:t>
      </w:r>
    </w:p>
    <w:p w14:paraId="4041C91B" w14:textId="3226FB09" w:rsidR="002C023F" w:rsidRDefault="002C023F" w:rsidP="002C023F">
      <w:pPr>
        <w:spacing w:line="480" w:lineRule="auto"/>
        <w:ind w:left="720" w:hanging="720"/>
        <w:contextualSpacing/>
        <w:rPr>
          <w:rFonts w:ascii="Arial" w:hAnsi="Arial" w:cs="Arial"/>
          <w:noProof/>
        </w:rPr>
      </w:pPr>
      <w:r>
        <w:rPr>
          <w:rFonts w:ascii="Arial" w:hAnsi="Arial" w:cs="Arial"/>
          <w:noProof/>
        </w:rPr>
        <w:t>Winfree, M. M., E. Hood, S. L. Stuefer, D. E. Schindler, T. J. Cline, C. D. Arp, and S. Pyare. 2018. Landcover and geomorphology influence streamwater temperature sensitivity in salmon bearing watersheds in Southeast Alaska. Environmental research letters: 13(6):064034.</w:t>
      </w:r>
    </w:p>
    <w:p w14:paraId="21B8214A" w14:textId="575AA846" w:rsidR="003A5D07" w:rsidRDefault="002C023F" w:rsidP="005A1B87">
      <w:pPr>
        <w:spacing w:line="480" w:lineRule="auto"/>
        <w:ind w:left="720" w:hanging="720"/>
        <w:contextualSpacing/>
        <w:rPr>
          <w:rFonts w:ascii="Arial" w:hAnsi="Arial" w:cs="Arial"/>
        </w:rPr>
      </w:pPr>
      <w:r>
        <w:rPr>
          <w:rFonts w:ascii="Arial" w:hAnsi="Arial" w:cs="Arial"/>
          <w:noProof/>
        </w:rPr>
        <w:t xml:space="preserve">Wipfli, M. S. 1997. Terrestrial invertebrates as salmonid prey and nitrogen sources in streams: contrasting old-growth and young-growth riparian forests in </w:t>
      </w:r>
      <w:r>
        <w:rPr>
          <w:rFonts w:ascii="Arial" w:hAnsi="Arial" w:cs="Arial"/>
          <w:noProof/>
        </w:rPr>
        <w:lastRenderedPageBreak/>
        <w:t>southeastern Alaska, U.S.A. Canadian journal of fisheries and aquatic sciences</w:t>
      </w:r>
      <w:r w:rsidR="00F92BBC">
        <w:rPr>
          <w:rFonts w:ascii="Arial" w:hAnsi="Arial" w:cs="Arial"/>
          <w:noProof/>
        </w:rPr>
        <w:t xml:space="preserve"> </w:t>
      </w:r>
      <w:r>
        <w:rPr>
          <w:rFonts w:ascii="Arial" w:hAnsi="Arial" w:cs="Arial"/>
          <w:noProof/>
        </w:rPr>
        <w:t>54(6):1259–1269.</w:t>
      </w:r>
      <w:r w:rsidR="005A1B87">
        <w:rPr>
          <w:rFonts w:ascii="Arial" w:hAnsi="Arial" w:cs="Arial"/>
        </w:rPr>
        <w:t xml:space="preserve"> </w:t>
      </w:r>
    </w:p>
    <w:sectPr w:rsidR="003A5D07" w:rsidSect="009B4644">
      <w:headerReference w:type="default" r:id="rId14"/>
      <w:footerReference w:type="default" r:id="rId15"/>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Latysh, Natalie" w:date="2022-07-12T11:27:00Z" w:initials="LN">
    <w:p w14:paraId="50C6850E" w14:textId="6CE4ED9C" w:rsidR="00E02806" w:rsidRPr="00F13366" w:rsidRDefault="00FF5E42" w:rsidP="00E02806">
      <w:pPr>
        <w:pStyle w:val="CommentText"/>
      </w:pPr>
      <w:r>
        <w:rPr>
          <w:rStyle w:val="CommentReference"/>
        </w:rPr>
        <w:annotationRef/>
      </w:r>
      <w:bookmarkStart w:id="1" w:name="_Hlk29539413"/>
      <w:proofErr w:type="spellStart"/>
      <w:r w:rsidR="00E02806" w:rsidRPr="00F13366">
        <w:t>NLatysh</w:t>
      </w:r>
      <w:proofErr w:type="spellEnd"/>
      <w:r w:rsidR="00E02806" w:rsidRPr="00F13366">
        <w:t xml:space="preserve">, Bureau Approval, </w:t>
      </w:r>
      <w:r w:rsidR="00E02806">
        <w:t>7/12</w:t>
      </w:r>
      <w:r w:rsidR="00E02806" w:rsidRPr="00F13366">
        <w:t>/20</w:t>
      </w:r>
      <w:r w:rsidR="00E02806">
        <w:t>22</w:t>
      </w:r>
      <w:r w:rsidR="00E02806" w:rsidRPr="00F13366">
        <w:t xml:space="preserve">. </w:t>
      </w:r>
    </w:p>
    <w:p w14:paraId="6AEB4FD6" w14:textId="77777777" w:rsidR="00E02806" w:rsidRPr="00F13366" w:rsidRDefault="00E02806" w:rsidP="00E02806">
      <w:pPr>
        <w:pStyle w:val="CommentText"/>
      </w:pPr>
    </w:p>
    <w:p w14:paraId="453323D7" w14:textId="220DFDF0" w:rsidR="00FF5E42" w:rsidRDefault="00E02806" w:rsidP="00FF5E42">
      <w:pPr>
        <w:pStyle w:val="CommentText"/>
      </w:pPr>
      <w:r w:rsidRPr="00F13366">
        <w:t>All approval comments are in the ‘Final BAO approved manuscript’ file. Minor suggestions are made in the text, which I hope you will find helpful.</w:t>
      </w:r>
      <w:bookmarkEnd w:id="1"/>
    </w:p>
    <w:p w14:paraId="24254071" w14:textId="77777777" w:rsidR="00FF5E42" w:rsidRDefault="00FF5E42" w:rsidP="00FF5E42">
      <w:pPr>
        <w:pStyle w:val="CommentText"/>
      </w:pPr>
    </w:p>
    <w:p w14:paraId="6C4B45D0" w14:textId="5B0E5E92" w:rsidR="00FF5E42" w:rsidRDefault="00FF5E42" w:rsidP="00FF5E42">
      <w:pPr>
        <w:pStyle w:val="CommentText"/>
        <w:rPr>
          <w:color w:val="000000"/>
        </w:rPr>
      </w:pPr>
      <w:r>
        <w:t xml:space="preserve">Because Appendices are often separate and stand alone, please add required disclaimer to the separate Appendix file: </w:t>
      </w:r>
      <w:r w:rsidRPr="00F13366">
        <w:t>“</w:t>
      </w:r>
      <w:r w:rsidRPr="00F13366">
        <w:rPr>
          <w:color w:val="000000"/>
        </w:rPr>
        <w:t>Any use of trade, firm, or product names is for descriptive purposes only and does not imply endorsement by the U.S. Government.”</w:t>
      </w:r>
      <w:r>
        <w:rPr>
          <w:color w:val="000000"/>
        </w:rPr>
        <w:t xml:space="preserve"> Also, please cite NWIS and add citation to Appendix file</w:t>
      </w:r>
      <w:r w:rsidR="006C161F">
        <w:rPr>
          <w:color w:val="000000"/>
        </w:rPr>
        <w:t xml:space="preserve"> and herein, in main body (guidance and citation provided).</w:t>
      </w:r>
    </w:p>
    <w:p w14:paraId="26B300AB" w14:textId="1EC237BF" w:rsidR="00FF5E42" w:rsidRDefault="00FF5E42">
      <w:pPr>
        <w:pStyle w:val="CommentText"/>
      </w:pPr>
    </w:p>
  </w:comment>
  <w:comment w:id="2" w:author="Latysh, Natalie" w:date="2022-07-11T14:43:00Z" w:initials="LN">
    <w:p w14:paraId="50CE8260" w14:textId="73CED124" w:rsidR="00EE6DFD" w:rsidRDefault="00EE6DFD">
      <w:pPr>
        <w:pStyle w:val="CommentText"/>
      </w:pPr>
      <w:r>
        <w:rPr>
          <w:rStyle w:val="CommentReference"/>
        </w:rPr>
        <w:annotationRef/>
      </w:r>
      <w:r>
        <w:t>Is this needed? It is vague – who are they being compared to? Eat less food than fish in high elevation tributaries?</w:t>
      </w:r>
      <w:r w:rsidR="004152EB">
        <w:t xml:space="preserve"> Or, eat less food than their counterparts in same system?</w:t>
      </w:r>
      <w:r w:rsidR="00C546C3">
        <w:t xml:space="preserve"> May this be “that live in low-elevation tributaries and eat less food than high-elevation </w:t>
      </w:r>
      <w:r w:rsidR="007B112C">
        <w:t>counterparts</w:t>
      </w:r>
      <w:r w:rsidR="00C546C3">
        <w:t xml:space="preserve"> are likely to see</w:t>
      </w:r>
      <w:proofErr w:type="gramStart"/>
      <w:r w:rsidR="00C546C3">
        <w:t>…..</w:t>
      </w:r>
      <w:proofErr w:type="gramEnd"/>
      <w:r w:rsidR="00C546C3">
        <w:t>”</w:t>
      </w:r>
    </w:p>
  </w:comment>
  <w:comment w:id="4" w:author="Latysh, Natalie" w:date="2022-07-11T15:32:00Z" w:initials="LN">
    <w:p w14:paraId="38F5DD51" w14:textId="5BC04020" w:rsidR="006E3F9D" w:rsidRDefault="006E3F9D">
      <w:pPr>
        <w:pStyle w:val="CommentText"/>
      </w:pPr>
      <w:r>
        <w:rPr>
          <w:rStyle w:val="CommentReference"/>
        </w:rPr>
        <w:annotationRef/>
      </w:r>
      <w:r>
        <w:t>Please spell out/define Bureau name</w:t>
      </w:r>
    </w:p>
  </w:comment>
  <w:comment w:id="5" w:author="Latysh, Natalie" w:date="2022-07-11T15:33:00Z" w:initials="LN">
    <w:p w14:paraId="68859768" w14:textId="77777777" w:rsidR="009079D3" w:rsidRDefault="009079D3">
      <w:pPr>
        <w:pStyle w:val="CommentText"/>
      </w:pPr>
      <w:r>
        <w:rPr>
          <w:rStyle w:val="CommentReference"/>
        </w:rPr>
        <w:annotationRef/>
      </w:r>
      <w:r>
        <w:t>Please cite NWIS for unfamiliar readers and to credit this long standing USGS effort. Citation added to references, please edit date for data access.</w:t>
      </w:r>
    </w:p>
    <w:p w14:paraId="066C9DF1" w14:textId="77777777" w:rsidR="00030D71" w:rsidRDefault="00030D71">
      <w:pPr>
        <w:pStyle w:val="CommentText"/>
      </w:pPr>
    </w:p>
    <w:p w14:paraId="7C58BB30" w14:textId="6C666708" w:rsidR="00030D71" w:rsidRDefault="00030D71">
      <w:pPr>
        <w:pStyle w:val="CommentText"/>
      </w:pPr>
      <w:r>
        <w:t xml:space="preserve">Because Appendices are often separate and stand alone, please also add NWIS citation to Appendix, page 1 (sentence: </w:t>
      </w:r>
      <w:r>
        <w:rPr>
          <w:rFonts w:ascii="Arial" w:eastAsia="Arial" w:hAnsi="Arial" w:cs="Arial"/>
        </w:rPr>
        <w:t>For the main stem Kenai River, we acquired data from U.S. Geological Survey (USGS) gauge station sites….)</w:t>
      </w:r>
      <w:r w:rsidR="00E626E9">
        <w:rPr>
          <w:rFonts w:ascii="Arial" w:eastAsia="Arial" w:hAnsi="Arial" w:cs="Arial"/>
        </w:rPr>
        <w:t xml:space="preserve"> </w:t>
      </w:r>
      <w:r w:rsidR="00A77807">
        <w:rPr>
          <w:rFonts w:ascii="Arial" w:eastAsia="Arial" w:hAnsi="Arial" w:cs="Arial"/>
        </w:rPr>
        <w:t>and to Appendix references section.</w:t>
      </w:r>
    </w:p>
  </w:comment>
  <w:comment w:id="10" w:author="Latysh, Natalie" w:date="2022-07-11T15:42:00Z" w:initials="LN">
    <w:p w14:paraId="11D30739" w14:textId="4DDD6AE4" w:rsidR="000E1696" w:rsidRDefault="000E1696">
      <w:pPr>
        <w:pStyle w:val="CommentText"/>
      </w:pPr>
      <w:r>
        <w:rPr>
          <w:rStyle w:val="CommentReference"/>
        </w:rPr>
        <w:annotationRef/>
      </w:r>
      <w:r>
        <w:t>Consider either defining on L184 and using FL thereafter, or simply use FL throughout if known well enough.</w:t>
      </w:r>
    </w:p>
  </w:comment>
  <w:comment w:id="21" w:author="Latysh, Natalie" w:date="2022-07-12T11:10:00Z" w:initials="LN">
    <w:p w14:paraId="1B5F391C" w14:textId="5DD7EB78" w:rsidR="00C103F1" w:rsidRDefault="00C103F1">
      <w:pPr>
        <w:pStyle w:val="CommentText"/>
      </w:pPr>
      <w:r>
        <w:rPr>
          <w:rStyle w:val="CommentReference"/>
        </w:rPr>
        <w:annotationRef/>
      </w:r>
      <w:r>
        <w:t>‘are’ (data are plural)</w:t>
      </w:r>
    </w:p>
  </w:comment>
  <w:comment w:id="23" w:author="Latysh, Natalie" w:date="2022-07-12T11:45:00Z" w:initials="LN">
    <w:p w14:paraId="136BC544" w14:textId="77777777" w:rsidR="002416F5" w:rsidRDefault="00CD6EB8" w:rsidP="00CD6EB8">
      <w:pPr>
        <w:pStyle w:val="CommentText"/>
      </w:pPr>
      <w:r>
        <w:rPr>
          <w:rStyle w:val="CommentReference"/>
        </w:rPr>
        <w:annotationRef/>
      </w:r>
      <w:r w:rsidR="002416F5">
        <w:t>Reviewer Megan McPhee stated:</w:t>
      </w:r>
    </w:p>
    <w:p w14:paraId="645F43C6" w14:textId="7412E1C2" w:rsidR="00CD6EB8" w:rsidRDefault="00CD6EB8" w:rsidP="00CD6EB8">
      <w:pPr>
        <w:pStyle w:val="CommentText"/>
      </w:pPr>
      <w:r>
        <w:t>Have you seen this paper: they found positive growth rates even at pretty high temps; you’ll want to reconcile your results with theirs (or at least mention their paper):</w:t>
      </w:r>
    </w:p>
    <w:p w14:paraId="35B7FDF7" w14:textId="77777777" w:rsidR="00CD6EB8" w:rsidRDefault="00CD6EB8" w:rsidP="00CD6EB8">
      <w:pPr>
        <w:pStyle w:val="CommentText"/>
      </w:pPr>
    </w:p>
    <w:p w14:paraId="6E96A9F2" w14:textId="77777777" w:rsidR="00CD6EB8" w:rsidRPr="00733875" w:rsidRDefault="00CD6EB8" w:rsidP="00CD6EB8">
      <w:pPr>
        <w:spacing w:before="100" w:beforeAutospacing="1" w:after="100" w:afterAutospacing="1"/>
        <w:ind w:left="480" w:hanging="480"/>
      </w:pPr>
      <w:r w:rsidRPr="00733875">
        <w:t xml:space="preserve">Lusardi, R. A., B. G. Hammock, C. A. </w:t>
      </w:r>
      <w:proofErr w:type="spellStart"/>
      <w:r w:rsidRPr="00733875">
        <w:t>Jeffres</w:t>
      </w:r>
      <w:proofErr w:type="spellEnd"/>
      <w:r w:rsidRPr="00733875">
        <w:t xml:space="preserve">, R. A. Dahlgren, and J. D. Kiernan. 2019. </w:t>
      </w:r>
      <w:proofErr w:type="spellStart"/>
      <w:r w:rsidRPr="00733875">
        <w:t>Oversummer</w:t>
      </w:r>
      <w:proofErr w:type="spellEnd"/>
      <w:r w:rsidRPr="00733875">
        <w:t xml:space="preserve"> growth and survival of juvenile </w:t>
      </w:r>
      <w:proofErr w:type="spellStart"/>
      <w:r w:rsidRPr="00733875">
        <w:t>coho</w:t>
      </w:r>
      <w:proofErr w:type="spellEnd"/>
      <w:r w:rsidRPr="00733875">
        <w:t xml:space="preserve"> salmon (</w:t>
      </w:r>
      <w:r w:rsidRPr="00733875">
        <w:rPr>
          <w:i/>
          <w:iCs/>
        </w:rPr>
        <w:t>Oncorhynchus kisutch</w:t>
      </w:r>
      <w:r w:rsidRPr="00733875">
        <w:t xml:space="preserve">) across a natural gradient of stream water temperature and prey availability: an </w:t>
      </w:r>
      <w:proofErr w:type="gramStart"/>
      <w:r w:rsidRPr="00733875">
        <w:t>in situ</w:t>
      </w:r>
      <w:proofErr w:type="gramEnd"/>
      <w:r w:rsidRPr="00733875">
        <w:t xml:space="preserve"> enclosure experiment. Canadian Journal of Fisheries and Aquatic Sciences.</w:t>
      </w:r>
    </w:p>
    <w:p w14:paraId="2502921E" w14:textId="77777777" w:rsidR="00CD6EB8" w:rsidRDefault="00CD6EB8" w:rsidP="00CD6EB8">
      <w:pPr>
        <w:pStyle w:val="CommentText"/>
      </w:pPr>
    </w:p>
    <w:p w14:paraId="2ABCE4DB" w14:textId="77777777" w:rsidR="00920945" w:rsidRDefault="002416F5" w:rsidP="00920945">
      <w:pPr>
        <w:pStyle w:val="CommentText"/>
      </w:pPr>
      <w:r>
        <w:t xml:space="preserve">Reconciliation: </w:t>
      </w:r>
      <w:r w:rsidR="00920945">
        <w:t>Citation included</w:t>
      </w:r>
    </w:p>
    <w:p w14:paraId="45DE19CE" w14:textId="77777777" w:rsidR="00CD6EB8" w:rsidRDefault="00CD6EB8">
      <w:pPr>
        <w:pStyle w:val="CommentText"/>
      </w:pPr>
    </w:p>
    <w:p w14:paraId="637557F2" w14:textId="09DEF6D7" w:rsidR="00920945" w:rsidRDefault="00920945">
      <w:pPr>
        <w:pStyle w:val="CommentText"/>
      </w:pPr>
      <w:r>
        <w:t>Please verify that citation should be included herein.</w:t>
      </w:r>
      <w:r w:rsidR="00F6358A">
        <w:t xml:space="preserve"> I see a later workaround suggested by reviewer, but may be worth verifying.</w:t>
      </w:r>
    </w:p>
  </w:comment>
  <w:comment w:id="27" w:author="Latysh, Natalie" w:date="2022-07-11T15:36:00Z" w:initials="LN">
    <w:p w14:paraId="60284441" w14:textId="213A33B0" w:rsidR="00F37B79" w:rsidRDefault="00F37B79">
      <w:pPr>
        <w:pStyle w:val="CommentText"/>
      </w:pPr>
      <w:r>
        <w:rPr>
          <w:rStyle w:val="CommentReference"/>
        </w:rPr>
        <w:annotationRef/>
      </w:r>
      <w:r>
        <w:t xml:space="preserve">Please </w:t>
      </w:r>
      <w:r w:rsidR="00417CD5">
        <w:t>use</w:t>
      </w:r>
      <w:r>
        <w:t xml:space="preserve"> </w:t>
      </w:r>
      <w:r w:rsidR="00F6358A">
        <w:t>date of when you downloaded data</w:t>
      </w:r>
    </w:p>
  </w:comment>
  <w:comment w:id="30" w:author="Latysh, Natalie" w:date="2022-07-12T11:11:00Z" w:initials="LN">
    <w:p w14:paraId="0423CD64" w14:textId="6EA58545" w:rsidR="00760B14" w:rsidRDefault="00760B14">
      <w:pPr>
        <w:pStyle w:val="CommentText"/>
      </w:pPr>
      <w:r>
        <w:rPr>
          <w:rStyle w:val="CommentReference"/>
        </w:rPr>
        <w:annotationRef/>
      </w:r>
      <w:r>
        <w:t>ditto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6B300AB" w15:done="0"/>
  <w15:commentEx w15:paraId="50CE8260" w15:done="1"/>
  <w15:commentEx w15:paraId="38F5DD51" w15:done="1"/>
  <w15:commentEx w15:paraId="7C58BB30" w15:done="0"/>
  <w15:commentEx w15:paraId="11D30739" w15:done="0"/>
  <w15:commentEx w15:paraId="1B5F391C" w15:done="1"/>
  <w15:commentEx w15:paraId="637557F2" w15:done="0"/>
  <w15:commentEx w15:paraId="60284441" w15:done="0"/>
  <w15:commentEx w15:paraId="0423CD6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77D938" w16cex:dateUtc="2022-07-12T17:27:00Z"/>
  <w16cex:commentExtensible w16cex:durableId="2676B599" w16cex:dateUtc="2022-07-11T20:43:00Z"/>
  <w16cex:commentExtensible w16cex:durableId="2676B7A5" w16cex:dateUtc="2022-07-11T20:52:00Z"/>
  <w16cex:commentExtensible w16cex:durableId="2676C0FF" w16cex:dateUtc="2022-07-11T21:32:00Z"/>
  <w16cex:commentExtensible w16cex:durableId="2676C164" w16cex:dateUtc="2022-07-11T21:33:00Z"/>
  <w16cex:commentExtensible w16cex:durableId="2676C358" w16cex:dateUtc="2022-07-11T21:42:00Z"/>
  <w16cex:commentExtensible w16cex:durableId="2677CEA5" w16cex:dateUtc="2022-07-12T16:42:00Z"/>
  <w16cex:commentExtensible w16cex:durableId="2677D520" w16cex:dateUtc="2022-07-12T17:10:00Z"/>
  <w16cex:commentExtensible w16cex:durableId="2677DD48" w16cex:dateUtc="2022-07-12T17:45:00Z"/>
  <w16cex:commentExtensible w16cex:durableId="2676C1EE" w16cex:dateUtc="2022-07-11T21:36:00Z"/>
  <w16cex:commentExtensible w16cex:durableId="2677D545" w16cex:dateUtc="2022-07-12T17: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6B300AB" w16cid:durableId="2677D938"/>
  <w16cid:commentId w16cid:paraId="50CE8260" w16cid:durableId="2676B599"/>
  <w16cid:commentId w16cid:paraId="38F5DD51" w16cid:durableId="2676C0FF"/>
  <w16cid:commentId w16cid:paraId="7C58BB30" w16cid:durableId="2676C164"/>
  <w16cid:commentId w16cid:paraId="1B5F391C" w16cid:durableId="2677D520"/>
  <w16cid:commentId w16cid:paraId="637557F2" w16cid:durableId="2677DD48"/>
  <w16cid:commentId w16cid:paraId="60284441" w16cid:durableId="2676C1EE"/>
  <w16cid:commentId w16cid:paraId="0423CD64" w16cid:durableId="2677D54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D8F6D6" w14:textId="77777777" w:rsidR="002E27A5" w:rsidRDefault="002E27A5">
      <w:r>
        <w:separator/>
      </w:r>
    </w:p>
  </w:endnote>
  <w:endnote w:type="continuationSeparator" w:id="0">
    <w:p w14:paraId="2122E3C3" w14:textId="77777777" w:rsidR="002E27A5" w:rsidRDefault="002E27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ArialMT">
    <w:altName w:val="Arial"/>
    <w:panose1 w:val="00000000000000000000"/>
    <w:charset w:val="00"/>
    <w:family w:val="roman"/>
    <w:notTrueType/>
    <w:pitch w:val="default"/>
  </w:font>
  <w:font w:name="URWPalladioL">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BD76EC" w14:textId="77777777" w:rsidR="001601F9" w:rsidRDefault="001601F9">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FC346F" w14:textId="77777777" w:rsidR="002E27A5" w:rsidRDefault="002E27A5">
      <w:r>
        <w:separator/>
      </w:r>
    </w:p>
  </w:footnote>
  <w:footnote w:type="continuationSeparator" w:id="0">
    <w:p w14:paraId="20F9DDB9" w14:textId="77777777" w:rsidR="002E27A5" w:rsidRDefault="002E27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9FBCA4" w14:textId="77777777" w:rsidR="001601F9" w:rsidRDefault="001601F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E58E5"/>
    <w:multiLevelType w:val="hybridMultilevel"/>
    <w:tmpl w:val="BF7A55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58F0783A">
      <w:start w:val="2"/>
      <w:numFmt w:val="bullet"/>
      <w:lvlText w:val="-"/>
      <w:lvlJc w:val="left"/>
      <w:pPr>
        <w:ind w:left="2160" w:hanging="360"/>
      </w:pPr>
      <w:rPr>
        <w:rFonts w:ascii="Arial" w:eastAsiaTheme="minorEastAsia" w:hAnsi="Arial" w:cs="Aria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5D31A2"/>
    <w:multiLevelType w:val="hybridMultilevel"/>
    <w:tmpl w:val="A3683B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8F2627"/>
    <w:multiLevelType w:val="hybridMultilevel"/>
    <w:tmpl w:val="C6B6C0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3C1EDF"/>
    <w:multiLevelType w:val="hybridMultilevel"/>
    <w:tmpl w:val="FA0C2FD8"/>
    <w:lvl w:ilvl="0" w:tplc="4D367D1C">
      <w:start w:val="1"/>
      <w:numFmt w:val="lowerRoman"/>
      <w:lvlText w:val="%1."/>
      <w:lvlJc w:val="left"/>
      <w:pPr>
        <w:ind w:left="1080" w:hanging="720"/>
      </w:pPr>
      <w:rPr>
        <w:rFonts w:ascii="Arial" w:hAnsi="Arial" w:cs="Arial" w:hint="default"/>
        <w:color w:val="1C1D1E"/>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D22B1B"/>
    <w:multiLevelType w:val="hybridMultilevel"/>
    <w:tmpl w:val="DEA030B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F07D0E"/>
    <w:multiLevelType w:val="hybridMultilevel"/>
    <w:tmpl w:val="096E0000"/>
    <w:lvl w:ilvl="0" w:tplc="04090015">
      <w:start w:val="1"/>
      <w:numFmt w:val="upp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C566B7"/>
    <w:multiLevelType w:val="hybridMultilevel"/>
    <w:tmpl w:val="934AF53A"/>
    <w:lvl w:ilvl="0" w:tplc="683064BA">
      <w:numFmt w:val="bullet"/>
      <w:lvlText w:val=""/>
      <w:lvlJc w:val="left"/>
      <w:pPr>
        <w:ind w:left="538" w:hanging="360"/>
      </w:pPr>
      <w:rPr>
        <w:rFonts w:ascii="Symbol" w:eastAsia="Times New Roman" w:hAnsi="Symbol" w:cs="Arial" w:hint="default"/>
      </w:rPr>
    </w:lvl>
    <w:lvl w:ilvl="1" w:tplc="04090003" w:tentative="1">
      <w:start w:val="1"/>
      <w:numFmt w:val="bullet"/>
      <w:lvlText w:val="o"/>
      <w:lvlJc w:val="left"/>
      <w:pPr>
        <w:ind w:left="1258" w:hanging="360"/>
      </w:pPr>
      <w:rPr>
        <w:rFonts w:ascii="Courier New" w:hAnsi="Courier New" w:cs="Courier New" w:hint="default"/>
      </w:rPr>
    </w:lvl>
    <w:lvl w:ilvl="2" w:tplc="04090005" w:tentative="1">
      <w:start w:val="1"/>
      <w:numFmt w:val="bullet"/>
      <w:lvlText w:val=""/>
      <w:lvlJc w:val="left"/>
      <w:pPr>
        <w:ind w:left="1978" w:hanging="360"/>
      </w:pPr>
      <w:rPr>
        <w:rFonts w:ascii="Wingdings" w:hAnsi="Wingdings" w:hint="default"/>
      </w:rPr>
    </w:lvl>
    <w:lvl w:ilvl="3" w:tplc="04090001" w:tentative="1">
      <w:start w:val="1"/>
      <w:numFmt w:val="bullet"/>
      <w:lvlText w:val=""/>
      <w:lvlJc w:val="left"/>
      <w:pPr>
        <w:ind w:left="2698" w:hanging="360"/>
      </w:pPr>
      <w:rPr>
        <w:rFonts w:ascii="Symbol" w:hAnsi="Symbol" w:hint="default"/>
      </w:rPr>
    </w:lvl>
    <w:lvl w:ilvl="4" w:tplc="04090003" w:tentative="1">
      <w:start w:val="1"/>
      <w:numFmt w:val="bullet"/>
      <w:lvlText w:val="o"/>
      <w:lvlJc w:val="left"/>
      <w:pPr>
        <w:ind w:left="3418" w:hanging="360"/>
      </w:pPr>
      <w:rPr>
        <w:rFonts w:ascii="Courier New" w:hAnsi="Courier New" w:cs="Courier New" w:hint="default"/>
      </w:rPr>
    </w:lvl>
    <w:lvl w:ilvl="5" w:tplc="04090005" w:tentative="1">
      <w:start w:val="1"/>
      <w:numFmt w:val="bullet"/>
      <w:lvlText w:val=""/>
      <w:lvlJc w:val="left"/>
      <w:pPr>
        <w:ind w:left="4138" w:hanging="360"/>
      </w:pPr>
      <w:rPr>
        <w:rFonts w:ascii="Wingdings" w:hAnsi="Wingdings" w:hint="default"/>
      </w:rPr>
    </w:lvl>
    <w:lvl w:ilvl="6" w:tplc="04090001" w:tentative="1">
      <w:start w:val="1"/>
      <w:numFmt w:val="bullet"/>
      <w:lvlText w:val=""/>
      <w:lvlJc w:val="left"/>
      <w:pPr>
        <w:ind w:left="4858" w:hanging="360"/>
      </w:pPr>
      <w:rPr>
        <w:rFonts w:ascii="Symbol" w:hAnsi="Symbol" w:hint="default"/>
      </w:rPr>
    </w:lvl>
    <w:lvl w:ilvl="7" w:tplc="04090003" w:tentative="1">
      <w:start w:val="1"/>
      <w:numFmt w:val="bullet"/>
      <w:lvlText w:val="o"/>
      <w:lvlJc w:val="left"/>
      <w:pPr>
        <w:ind w:left="5578" w:hanging="360"/>
      </w:pPr>
      <w:rPr>
        <w:rFonts w:ascii="Courier New" w:hAnsi="Courier New" w:cs="Courier New" w:hint="default"/>
      </w:rPr>
    </w:lvl>
    <w:lvl w:ilvl="8" w:tplc="04090005" w:tentative="1">
      <w:start w:val="1"/>
      <w:numFmt w:val="bullet"/>
      <w:lvlText w:val=""/>
      <w:lvlJc w:val="left"/>
      <w:pPr>
        <w:ind w:left="6298" w:hanging="360"/>
      </w:pPr>
      <w:rPr>
        <w:rFonts w:ascii="Wingdings" w:hAnsi="Wingdings" w:hint="default"/>
      </w:rPr>
    </w:lvl>
  </w:abstractNum>
  <w:abstractNum w:abstractNumId="7" w15:restartNumberingAfterBreak="0">
    <w:nsid w:val="15F33A64"/>
    <w:multiLevelType w:val="hybridMultilevel"/>
    <w:tmpl w:val="05001F68"/>
    <w:lvl w:ilvl="0" w:tplc="879AB81E">
      <w:start w:val="1"/>
      <w:numFmt w:val="lowerLetter"/>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8F234F5"/>
    <w:multiLevelType w:val="hybridMultilevel"/>
    <w:tmpl w:val="B1F21AB4"/>
    <w:lvl w:ilvl="0" w:tplc="5F628AEA">
      <w:start w:val="3"/>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F529B0"/>
    <w:multiLevelType w:val="multilevel"/>
    <w:tmpl w:val="097AD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B9F4A3D"/>
    <w:multiLevelType w:val="hybridMultilevel"/>
    <w:tmpl w:val="7BAE36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D35648"/>
    <w:multiLevelType w:val="hybridMultilevel"/>
    <w:tmpl w:val="8FAE9072"/>
    <w:lvl w:ilvl="0" w:tplc="2D30CEDE">
      <w:start w:val="21"/>
      <w:numFmt w:val="bullet"/>
      <w:lvlText w:val="-"/>
      <w:lvlJc w:val="left"/>
      <w:pPr>
        <w:ind w:left="1140" w:hanging="360"/>
      </w:pPr>
      <w:rPr>
        <w:rFonts w:ascii="Arial" w:eastAsiaTheme="minorHAnsi" w:hAnsi="Arial" w:cs="Arial" w:hint="default"/>
      </w:rPr>
    </w:lvl>
    <w:lvl w:ilvl="1" w:tplc="04090003">
      <w:start w:val="1"/>
      <w:numFmt w:val="bullet"/>
      <w:lvlText w:val="o"/>
      <w:lvlJc w:val="left"/>
      <w:pPr>
        <w:ind w:left="1860" w:hanging="360"/>
      </w:pPr>
      <w:rPr>
        <w:rFonts w:ascii="Courier New" w:hAnsi="Courier New" w:cs="Courier New" w:hint="default"/>
      </w:rPr>
    </w:lvl>
    <w:lvl w:ilvl="2" w:tplc="04090005">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2" w15:restartNumberingAfterBreak="0">
    <w:nsid w:val="1EDD4D8A"/>
    <w:multiLevelType w:val="hybridMultilevel"/>
    <w:tmpl w:val="910E5706"/>
    <w:lvl w:ilvl="0" w:tplc="712AB5F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1E91944"/>
    <w:multiLevelType w:val="hybridMultilevel"/>
    <w:tmpl w:val="FEBC1188"/>
    <w:lvl w:ilvl="0" w:tplc="0FF202C8">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135EA3"/>
    <w:multiLevelType w:val="hybridMultilevel"/>
    <w:tmpl w:val="100CF4D4"/>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807134"/>
    <w:multiLevelType w:val="hybridMultilevel"/>
    <w:tmpl w:val="14E01CC8"/>
    <w:lvl w:ilvl="0" w:tplc="8DBA8912">
      <w:start w:val="1"/>
      <w:numFmt w:val="decimal"/>
      <w:lvlText w:val="(%1)"/>
      <w:lvlJc w:val="left"/>
      <w:pPr>
        <w:ind w:left="4340" w:hanging="36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F226B4D"/>
    <w:multiLevelType w:val="hybridMultilevel"/>
    <w:tmpl w:val="1960FF9A"/>
    <w:lvl w:ilvl="0" w:tplc="85DE00B2">
      <w:start w:val="4"/>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5E71B5A"/>
    <w:multiLevelType w:val="hybridMultilevel"/>
    <w:tmpl w:val="2E5AA7D0"/>
    <w:lvl w:ilvl="0" w:tplc="26C246CA">
      <w:start w:val="8"/>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D22366"/>
    <w:multiLevelType w:val="hybridMultilevel"/>
    <w:tmpl w:val="64686D9E"/>
    <w:lvl w:ilvl="0" w:tplc="33188A70">
      <w:start w:val="8"/>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1A201D"/>
    <w:multiLevelType w:val="hybridMultilevel"/>
    <w:tmpl w:val="428A36D0"/>
    <w:lvl w:ilvl="0" w:tplc="04090011">
      <w:start w:val="1"/>
      <w:numFmt w:val="decimal"/>
      <w:lvlText w:val="%1)"/>
      <w:lvlJc w:val="left"/>
      <w:pPr>
        <w:ind w:left="785" w:hanging="360"/>
      </w:p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20" w15:restartNumberingAfterBreak="0">
    <w:nsid w:val="46A73268"/>
    <w:multiLevelType w:val="hybridMultilevel"/>
    <w:tmpl w:val="44747032"/>
    <w:lvl w:ilvl="0" w:tplc="00B6A696">
      <w:start w:val="1"/>
      <w:numFmt w:val="lowerLetter"/>
      <w:lvlText w:val="%1.)"/>
      <w:lvlJc w:val="left"/>
      <w:pPr>
        <w:ind w:left="1780" w:hanging="10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BCB681C"/>
    <w:multiLevelType w:val="hybridMultilevel"/>
    <w:tmpl w:val="DDBAA40C"/>
    <w:lvl w:ilvl="0" w:tplc="98B86B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C2029A3"/>
    <w:multiLevelType w:val="hybridMultilevel"/>
    <w:tmpl w:val="8544FF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C867D02"/>
    <w:multiLevelType w:val="hybridMultilevel"/>
    <w:tmpl w:val="679E860A"/>
    <w:lvl w:ilvl="0" w:tplc="8D406008">
      <w:start w:val="1"/>
      <w:numFmt w:val="bullet"/>
      <w:lvlText w:val=""/>
      <w:lvlJc w:val="left"/>
      <w:pPr>
        <w:ind w:left="720" w:hanging="360"/>
      </w:pPr>
      <w:rPr>
        <w:rFonts w:ascii="Wingdings" w:eastAsia="Times New Roma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E071FE6"/>
    <w:multiLevelType w:val="multilevel"/>
    <w:tmpl w:val="ED46334C"/>
    <w:lvl w:ilvl="0">
      <w:start w:val="1"/>
      <w:numFmt w:val="upperRoman"/>
      <w:lvlText w:val="%1."/>
      <w:lvlJc w:val="left"/>
      <w:pPr>
        <w:ind w:left="0" w:firstLine="0"/>
      </w:pPr>
    </w:lvl>
    <w:lvl w:ilvl="1">
      <w:start w:val="1"/>
      <w:numFmt w:val="upperLetter"/>
      <w:lvlText w:val="%2."/>
      <w:lvlJc w:val="left"/>
      <w:pPr>
        <w:ind w:left="720" w:firstLine="0"/>
      </w:pPr>
      <w:rPr>
        <w:rFonts w:asciiTheme="majorHAnsi" w:eastAsiaTheme="majorEastAsia" w:hAnsiTheme="majorHAnsi" w:cstheme="majorBidi"/>
      </w:r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5" w15:restartNumberingAfterBreak="0">
    <w:nsid w:val="4FF10C2B"/>
    <w:multiLevelType w:val="hybridMultilevel"/>
    <w:tmpl w:val="2DBE457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87D7576"/>
    <w:multiLevelType w:val="multilevel"/>
    <w:tmpl w:val="ECF0474E"/>
    <w:lvl w:ilvl="0">
      <w:start w:val="1"/>
      <w:numFmt w:val="decimal"/>
      <w:lvlText w:val="(%1)"/>
      <w:lvlJc w:val="left"/>
      <w:pPr>
        <w:ind w:left="720" w:firstLine="360"/>
      </w:pPr>
      <w:rPr>
        <w:i/>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7" w15:restartNumberingAfterBreak="0">
    <w:nsid w:val="5BC61650"/>
    <w:multiLevelType w:val="hybridMultilevel"/>
    <w:tmpl w:val="DE6C67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1D15C68"/>
    <w:multiLevelType w:val="hybridMultilevel"/>
    <w:tmpl w:val="71D21576"/>
    <w:lvl w:ilvl="0" w:tplc="00448532">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896010C"/>
    <w:multiLevelType w:val="multilevel"/>
    <w:tmpl w:val="BFBE7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9CC035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6B31045B"/>
    <w:multiLevelType w:val="hybridMultilevel"/>
    <w:tmpl w:val="3988780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BD10363"/>
    <w:multiLevelType w:val="hybridMultilevel"/>
    <w:tmpl w:val="D50A9282"/>
    <w:lvl w:ilvl="0" w:tplc="0A3E70C8">
      <w:start w:val="1"/>
      <w:numFmt w:val="decimal"/>
      <w:lvlText w:val="%1.)"/>
      <w:lvlJc w:val="left"/>
      <w:pPr>
        <w:ind w:left="380" w:hanging="380"/>
      </w:pPr>
      <w:rPr>
        <w:rFonts w:ascii="Cambria Math" w:hAnsi="Cambria Math" w:hint="default"/>
        <w:i w:val="0"/>
        <w:i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6C553B76"/>
    <w:multiLevelType w:val="multilevel"/>
    <w:tmpl w:val="18FA76BE"/>
    <w:lvl w:ilvl="0">
      <w:start w:val="1"/>
      <w:numFmt w:val="upperRoman"/>
      <w:lvlText w:val="%1."/>
      <w:lvlJc w:val="left"/>
      <w:pPr>
        <w:ind w:left="0" w:firstLine="0"/>
      </w:pPr>
    </w:lvl>
    <w:lvl w:ilvl="1">
      <w:start w:val="1"/>
      <w:numFmt w:val="upperLetter"/>
      <w:lvlText w:val="%2."/>
      <w:lvlJc w:val="left"/>
      <w:pPr>
        <w:ind w:left="720" w:firstLine="0"/>
      </w:pPr>
      <w:rPr>
        <w:rFonts w:ascii="Arial" w:eastAsiaTheme="majorEastAsia" w:hAnsi="Arial" w:cs="Arial"/>
      </w:r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34" w15:restartNumberingAfterBreak="0">
    <w:nsid w:val="719C303C"/>
    <w:multiLevelType w:val="multilevel"/>
    <w:tmpl w:val="3E781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3294DFB"/>
    <w:multiLevelType w:val="hybridMultilevel"/>
    <w:tmpl w:val="D5F00E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3817AEA"/>
    <w:multiLevelType w:val="hybridMultilevel"/>
    <w:tmpl w:val="4DE82B4E"/>
    <w:lvl w:ilvl="0" w:tplc="2E1EC4AA">
      <w:start w:val="1"/>
      <w:numFmt w:val="decimal"/>
      <w:lvlText w:val="(%1)"/>
      <w:lvlJc w:val="left"/>
      <w:pPr>
        <w:ind w:left="4340" w:hanging="3620"/>
      </w:pPr>
      <w:rPr>
        <w:rFonts w:eastAsia="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47165DC"/>
    <w:multiLevelType w:val="hybridMultilevel"/>
    <w:tmpl w:val="9AA0706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A16928"/>
    <w:multiLevelType w:val="hybridMultilevel"/>
    <w:tmpl w:val="CCC2D558"/>
    <w:lvl w:ilvl="0" w:tplc="C9EE328E">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A694F32"/>
    <w:multiLevelType w:val="multilevel"/>
    <w:tmpl w:val="F454E5C4"/>
    <w:lvl w:ilvl="0">
      <w:start w:val="1"/>
      <w:numFmt w:val="upperRoman"/>
      <w:lvlText w:val="%1."/>
      <w:lvlJc w:val="left"/>
      <w:pPr>
        <w:ind w:left="0" w:firstLine="0"/>
      </w:pPr>
    </w:lvl>
    <w:lvl w:ilvl="1">
      <w:start w:val="1"/>
      <w:numFmt w:val="upperLetter"/>
      <w:lvlText w:val="%2."/>
      <w:lvlJc w:val="left"/>
      <w:pPr>
        <w:ind w:left="720" w:firstLine="0"/>
      </w:pPr>
      <w:rPr>
        <w:rFonts w:ascii="Arial" w:eastAsiaTheme="majorEastAsia" w:hAnsi="Arial" w:cs="Arial"/>
      </w:r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40" w15:restartNumberingAfterBreak="0">
    <w:nsid w:val="7E5F55E0"/>
    <w:multiLevelType w:val="hybridMultilevel"/>
    <w:tmpl w:val="05C4AF0C"/>
    <w:lvl w:ilvl="0" w:tplc="CAA815C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2"/>
  </w:num>
  <w:num w:numId="3">
    <w:abstractNumId w:val="26"/>
  </w:num>
  <w:num w:numId="4">
    <w:abstractNumId w:val="0"/>
  </w:num>
  <w:num w:numId="5">
    <w:abstractNumId w:val="20"/>
  </w:num>
  <w:num w:numId="6">
    <w:abstractNumId w:val="38"/>
  </w:num>
  <w:num w:numId="7">
    <w:abstractNumId w:val="31"/>
  </w:num>
  <w:num w:numId="8">
    <w:abstractNumId w:val="5"/>
  </w:num>
  <w:num w:numId="9">
    <w:abstractNumId w:val="13"/>
  </w:num>
  <w:num w:numId="10">
    <w:abstractNumId w:val="9"/>
  </w:num>
  <w:num w:numId="11">
    <w:abstractNumId w:val="11"/>
  </w:num>
  <w:num w:numId="12">
    <w:abstractNumId w:val="16"/>
  </w:num>
  <w:num w:numId="13">
    <w:abstractNumId w:val="34"/>
  </w:num>
  <w:num w:numId="14">
    <w:abstractNumId w:val="7"/>
  </w:num>
  <w:num w:numId="15">
    <w:abstractNumId w:val="36"/>
  </w:num>
  <w:num w:numId="16">
    <w:abstractNumId w:val="22"/>
  </w:num>
  <w:num w:numId="17">
    <w:abstractNumId w:val="29"/>
  </w:num>
  <w:num w:numId="18">
    <w:abstractNumId w:val="12"/>
  </w:num>
  <w:num w:numId="19">
    <w:abstractNumId w:val="1"/>
  </w:num>
  <w:num w:numId="20">
    <w:abstractNumId w:val="35"/>
  </w:num>
  <w:num w:numId="21">
    <w:abstractNumId w:val="15"/>
  </w:num>
  <w:num w:numId="22">
    <w:abstractNumId w:val="19"/>
  </w:num>
  <w:num w:numId="23">
    <w:abstractNumId w:val="32"/>
  </w:num>
  <w:num w:numId="24">
    <w:abstractNumId w:val="21"/>
  </w:num>
  <w:num w:numId="25">
    <w:abstractNumId w:val="17"/>
  </w:num>
  <w:num w:numId="26">
    <w:abstractNumId w:val="18"/>
  </w:num>
  <w:num w:numId="27">
    <w:abstractNumId w:val="28"/>
  </w:num>
  <w:num w:numId="28">
    <w:abstractNumId w:val="8"/>
  </w:num>
  <w:num w:numId="29">
    <w:abstractNumId w:val="14"/>
  </w:num>
  <w:num w:numId="30">
    <w:abstractNumId w:val="37"/>
  </w:num>
  <w:num w:numId="31">
    <w:abstractNumId w:val="25"/>
  </w:num>
  <w:num w:numId="32">
    <w:abstractNumId w:val="27"/>
  </w:num>
  <w:num w:numId="33">
    <w:abstractNumId w:val="10"/>
  </w:num>
  <w:num w:numId="34">
    <w:abstractNumId w:val="30"/>
  </w:num>
  <w:num w:numId="35">
    <w:abstractNumId w:val="39"/>
  </w:num>
  <w:num w:numId="36">
    <w:abstractNumId w:val="33"/>
  </w:num>
  <w:num w:numId="37">
    <w:abstractNumId w:val="24"/>
  </w:num>
  <w:num w:numId="38">
    <w:abstractNumId w:val="6"/>
  </w:num>
  <w:num w:numId="39">
    <w:abstractNumId w:val="4"/>
  </w:num>
  <w:num w:numId="40">
    <w:abstractNumId w:val="40"/>
  </w:num>
  <w:num w:numId="41">
    <w:abstractNumId w:val="2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tysh, Natalie">
    <w15:presenceInfo w15:providerId="AD" w15:userId="S::nlatysh@usgs.gov::2cd0ff11-e04a-47d8-afa2-c4b8c47b20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Can J Fish Aquatic Science-CH1&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as0twzp9ad9vpe9x245ap9mzefp0w5w9efd&quot;&gt;EN_v8-Saved-Converted&lt;record-ids&gt;&lt;item&gt;55&lt;/item&gt;&lt;/record-ids&gt;&lt;/item&gt;&lt;/Libraries&gt;"/>
    <w:docVar w:name="paperpile-clusterType" w:val="normal"/>
    <w:docVar w:name="paperpile-doc-id" w:val="E973S933O413M134"/>
    <w:docVar w:name="paperpile-doc-name" w:val="TAFS_Meyer_main_text_20211110_ES.docx"/>
    <w:docVar w:name="paperpile-includeDoi" w:val="true"/>
    <w:docVar w:name="paperpile-styleFile" w:val="american-fisheries-society.csl"/>
    <w:docVar w:name="paperpile-styleId" w:val="transactions-of-the-american-fisheries-society"/>
    <w:docVar w:name="paperpile-styleLabel" w:val="Transactions of the American Fisheries Society"/>
    <w:docVar w:name="paperpile-styleLocale" w:val="en-US"/>
  </w:docVars>
  <w:rsids>
    <w:rsidRoot w:val="002E4F14"/>
    <w:rsid w:val="00001F09"/>
    <w:rsid w:val="0000404B"/>
    <w:rsid w:val="000063A6"/>
    <w:rsid w:val="000076A2"/>
    <w:rsid w:val="00007B54"/>
    <w:rsid w:val="000100F5"/>
    <w:rsid w:val="00011076"/>
    <w:rsid w:val="000130ED"/>
    <w:rsid w:val="00016BA0"/>
    <w:rsid w:val="000232CE"/>
    <w:rsid w:val="0002528F"/>
    <w:rsid w:val="00030D71"/>
    <w:rsid w:val="00035984"/>
    <w:rsid w:val="0004290E"/>
    <w:rsid w:val="000465DF"/>
    <w:rsid w:val="00052DA2"/>
    <w:rsid w:val="00054300"/>
    <w:rsid w:val="000564FB"/>
    <w:rsid w:val="000614BC"/>
    <w:rsid w:val="00061EEE"/>
    <w:rsid w:val="00067122"/>
    <w:rsid w:val="00070DEB"/>
    <w:rsid w:val="0007428F"/>
    <w:rsid w:val="0007620F"/>
    <w:rsid w:val="00077ACE"/>
    <w:rsid w:val="00081095"/>
    <w:rsid w:val="00083547"/>
    <w:rsid w:val="00083D89"/>
    <w:rsid w:val="00085AE6"/>
    <w:rsid w:val="00087F99"/>
    <w:rsid w:val="000909A5"/>
    <w:rsid w:val="00091B6C"/>
    <w:rsid w:val="000960C7"/>
    <w:rsid w:val="000A0BBC"/>
    <w:rsid w:val="000A25CE"/>
    <w:rsid w:val="000A6E91"/>
    <w:rsid w:val="000B0492"/>
    <w:rsid w:val="000B0E0D"/>
    <w:rsid w:val="000B11A6"/>
    <w:rsid w:val="000B3270"/>
    <w:rsid w:val="000B7E38"/>
    <w:rsid w:val="000C71A8"/>
    <w:rsid w:val="000D0C9C"/>
    <w:rsid w:val="000D6B86"/>
    <w:rsid w:val="000D6EFD"/>
    <w:rsid w:val="000E1696"/>
    <w:rsid w:val="000E1DF6"/>
    <w:rsid w:val="000E3E17"/>
    <w:rsid w:val="000F52BB"/>
    <w:rsid w:val="000F6D6B"/>
    <w:rsid w:val="00103C78"/>
    <w:rsid w:val="00103C80"/>
    <w:rsid w:val="00105A8F"/>
    <w:rsid w:val="001102B6"/>
    <w:rsid w:val="00113C6C"/>
    <w:rsid w:val="00124334"/>
    <w:rsid w:val="00125162"/>
    <w:rsid w:val="0012720A"/>
    <w:rsid w:val="00131408"/>
    <w:rsid w:val="001314A5"/>
    <w:rsid w:val="0013244E"/>
    <w:rsid w:val="00136732"/>
    <w:rsid w:val="00153E2B"/>
    <w:rsid w:val="00154652"/>
    <w:rsid w:val="00154838"/>
    <w:rsid w:val="00154D63"/>
    <w:rsid w:val="00160176"/>
    <w:rsid w:val="001601F9"/>
    <w:rsid w:val="001614DB"/>
    <w:rsid w:val="0016193D"/>
    <w:rsid w:val="0016336E"/>
    <w:rsid w:val="00163AE9"/>
    <w:rsid w:val="001655B8"/>
    <w:rsid w:val="00167E41"/>
    <w:rsid w:val="0017079F"/>
    <w:rsid w:val="00170B83"/>
    <w:rsid w:val="0017150D"/>
    <w:rsid w:val="00175230"/>
    <w:rsid w:val="001833F7"/>
    <w:rsid w:val="00183E87"/>
    <w:rsid w:val="001842A5"/>
    <w:rsid w:val="001943AB"/>
    <w:rsid w:val="00194C46"/>
    <w:rsid w:val="001A00B2"/>
    <w:rsid w:val="001A10F9"/>
    <w:rsid w:val="001A5BF4"/>
    <w:rsid w:val="001B579C"/>
    <w:rsid w:val="001C184D"/>
    <w:rsid w:val="001C2566"/>
    <w:rsid w:val="001C32FF"/>
    <w:rsid w:val="001C3E82"/>
    <w:rsid w:val="001C4C93"/>
    <w:rsid w:val="001D029B"/>
    <w:rsid w:val="001D0410"/>
    <w:rsid w:val="001D2066"/>
    <w:rsid w:val="001D386A"/>
    <w:rsid w:val="001E0389"/>
    <w:rsid w:val="001E205A"/>
    <w:rsid w:val="001E2F32"/>
    <w:rsid w:val="001E402B"/>
    <w:rsid w:val="001E63D1"/>
    <w:rsid w:val="001F27EF"/>
    <w:rsid w:val="0020018C"/>
    <w:rsid w:val="002056E3"/>
    <w:rsid w:val="00206DA1"/>
    <w:rsid w:val="00206F29"/>
    <w:rsid w:val="002105E0"/>
    <w:rsid w:val="00210A8E"/>
    <w:rsid w:val="002134CC"/>
    <w:rsid w:val="00213CB6"/>
    <w:rsid w:val="00213FE5"/>
    <w:rsid w:val="002152F8"/>
    <w:rsid w:val="00216140"/>
    <w:rsid w:val="00216AB5"/>
    <w:rsid w:val="00216B6A"/>
    <w:rsid w:val="00217200"/>
    <w:rsid w:val="00217DCB"/>
    <w:rsid w:val="00230679"/>
    <w:rsid w:val="0023510B"/>
    <w:rsid w:val="00235B67"/>
    <w:rsid w:val="00235C02"/>
    <w:rsid w:val="002416F5"/>
    <w:rsid w:val="0025118A"/>
    <w:rsid w:val="00252777"/>
    <w:rsid w:val="0025313E"/>
    <w:rsid w:val="00260EE2"/>
    <w:rsid w:val="00264DF5"/>
    <w:rsid w:val="00266F2D"/>
    <w:rsid w:val="00267484"/>
    <w:rsid w:val="0027151D"/>
    <w:rsid w:val="00272969"/>
    <w:rsid w:val="00273F5E"/>
    <w:rsid w:val="00274CE9"/>
    <w:rsid w:val="00274D07"/>
    <w:rsid w:val="002757F7"/>
    <w:rsid w:val="00283BCA"/>
    <w:rsid w:val="00284099"/>
    <w:rsid w:val="002849E5"/>
    <w:rsid w:val="002925DF"/>
    <w:rsid w:val="0029456C"/>
    <w:rsid w:val="00296C2C"/>
    <w:rsid w:val="002A0E53"/>
    <w:rsid w:val="002A2BBA"/>
    <w:rsid w:val="002A3B33"/>
    <w:rsid w:val="002A4AF5"/>
    <w:rsid w:val="002A6CE5"/>
    <w:rsid w:val="002A789D"/>
    <w:rsid w:val="002B14E9"/>
    <w:rsid w:val="002B1553"/>
    <w:rsid w:val="002B3D76"/>
    <w:rsid w:val="002B4A86"/>
    <w:rsid w:val="002B6BA2"/>
    <w:rsid w:val="002B7520"/>
    <w:rsid w:val="002C023F"/>
    <w:rsid w:val="002D24A4"/>
    <w:rsid w:val="002D7246"/>
    <w:rsid w:val="002D7889"/>
    <w:rsid w:val="002E27A5"/>
    <w:rsid w:val="002E290E"/>
    <w:rsid w:val="002E4F14"/>
    <w:rsid w:val="002E569D"/>
    <w:rsid w:val="002E692C"/>
    <w:rsid w:val="002E6AE4"/>
    <w:rsid w:val="002F187E"/>
    <w:rsid w:val="002F5836"/>
    <w:rsid w:val="002F758A"/>
    <w:rsid w:val="00300103"/>
    <w:rsid w:val="00302097"/>
    <w:rsid w:val="003036BA"/>
    <w:rsid w:val="00303DB2"/>
    <w:rsid w:val="00305170"/>
    <w:rsid w:val="00306FF7"/>
    <w:rsid w:val="00307916"/>
    <w:rsid w:val="00311CDE"/>
    <w:rsid w:val="0031237B"/>
    <w:rsid w:val="0031458B"/>
    <w:rsid w:val="003161AE"/>
    <w:rsid w:val="00316681"/>
    <w:rsid w:val="00317F47"/>
    <w:rsid w:val="00321953"/>
    <w:rsid w:val="00322C90"/>
    <w:rsid w:val="00324A31"/>
    <w:rsid w:val="00325DE7"/>
    <w:rsid w:val="00330C73"/>
    <w:rsid w:val="00332B1A"/>
    <w:rsid w:val="003337A5"/>
    <w:rsid w:val="00334C7B"/>
    <w:rsid w:val="00335038"/>
    <w:rsid w:val="00335AD2"/>
    <w:rsid w:val="0033727A"/>
    <w:rsid w:val="0034224F"/>
    <w:rsid w:val="00343FD4"/>
    <w:rsid w:val="00346965"/>
    <w:rsid w:val="003520ED"/>
    <w:rsid w:val="00356CA7"/>
    <w:rsid w:val="0035775C"/>
    <w:rsid w:val="00361A8B"/>
    <w:rsid w:val="00370510"/>
    <w:rsid w:val="00370958"/>
    <w:rsid w:val="003709F2"/>
    <w:rsid w:val="00372F8C"/>
    <w:rsid w:val="003745C5"/>
    <w:rsid w:val="003761E7"/>
    <w:rsid w:val="0038214E"/>
    <w:rsid w:val="003846AD"/>
    <w:rsid w:val="00385B73"/>
    <w:rsid w:val="00390489"/>
    <w:rsid w:val="00390BC3"/>
    <w:rsid w:val="00390C97"/>
    <w:rsid w:val="0039195D"/>
    <w:rsid w:val="0039374E"/>
    <w:rsid w:val="00393DC0"/>
    <w:rsid w:val="003A1325"/>
    <w:rsid w:val="003A5651"/>
    <w:rsid w:val="003A5D07"/>
    <w:rsid w:val="003A7A7C"/>
    <w:rsid w:val="003B0C01"/>
    <w:rsid w:val="003B126D"/>
    <w:rsid w:val="003B5FD9"/>
    <w:rsid w:val="003B61CF"/>
    <w:rsid w:val="003C25D1"/>
    <w:rsid w:val="003C4FF3"/>
    <w:rsid w:val="003C5D88"/>
    <w:rsid w:val="003D303E"/>
    <w:rsid w:val="003E0143"/>
    <w:rsid w:val="003E1E58"/>
    <w:rsid w:val="003E229E"/>
    <w:rsid w:val="003E2866"/>
    <w:rsid w:val="003E3A59"/>
    <w:rsid w:val="003E7F49"/>
    <w:rsid w:val="0040112A"/>
    <w:rsid w:val="00403757"/>
    <w:rsid w:val="00403ED1"/>
    <w:rsid w:val="00405092"/>
    <w:rsid w:val="00405587"/>
    <w:rsid w:val="0040628C"/>
    <w:rsid w:val="00406AB7"/>
    <w:rsid w:val="004075AF"/>
    <w:rsid w:val="00412AD2"/>
    <w:rsid w:val="00412E47"/>
    <w:rsid w:val="00412FE2"/>
    <w:rsid w:val="004130DA"/>
    <w:rsid w:val="00413963"/>
    <w:rsid w:val="00414161"/>
    <w:rsid w:val="00414BE7"/>
    <w:rsid w:val="00414E7D"/>
    <w:rsid w:val="004152E8"/>
    <w:rsid w:val="004152EB"/>
    <w:rsid w:val="004156E4"/>
    <w:rsid w:val="00417CD5"/>
    <w:rsid w:val="0042048E"/>
    <w:rsid w:val="00420FA7"/>
    <w:rsid w:val="00424890"/>
    <w:rsid w:val="0042576A"/>
    <w:rsid w:val="00427052"/>
    <w:rsid w:val="004274D7"/>
    <w:rsid w:val="00427F13"/>
    <w:rsid w:val="00430743"/>
    <w:rsid w:val="00435C60"/>
    <w:rsid w:val="0044204D"/>
    <w:rsid w:val="00445123"/>
    <w:rsid w:val="00446D93"/>
    <w:rsid w:val="00452279"/>
    <w:rsid w:val="00453FA0"/>
    <w:rsid w:val="004554A3"/>
    <w:rsid w:val="00462A21"/>
    <w:rsid w:val="0046464D"/>
    <w:rsid w:val="00466200"/>
    <w:rsid w:val="004702AF"/>
    <w:rsid w:val="0047211A"/>
    <w:rsid w:val="00472FEC"/>
    <w:rsid w:val="004737F9"/>
    <w:rsid w:val="00473D75"/>
    <w:rsid w:val="00482021"/>
    <w:rsid w:val="00482758"/>
    <w:rsid w:val="004827A9"/>
    <w:rsid w:val="004832E4"/>
    <w:rsid w:val="0048372E"/>
    <w:rsid w:val="004851AF"/>
    <w:rsid w:val="0049631C"/>
    <w:rsid w:val="00497074"/>
    <w:rsid w:val="004A1553"/>
    <w:rsid w:val="004A1873"/>
    <w:rsid w:val="004A3A16"/>
    <w:rsid w:val="004A4207"/>
    <w:rsid w:val="004A585D"/>
    <w:rsid w:val="004A70FB"/>
    <w:rsid w:val="004A73A1"/>
    <w:rsid w:val="004B560A"/>
    <w:rsid w:val="004B7D9D"/>
    <w:rsid w:val="004C1138"/>
    <w:rsid w:val="004C1C95"/>
    <w:rsid w:val="004C32DD"/>
    <w:rsid w:val="004D10E3"/>
    <w:rsid w:val="004D4DE2"/>
    <w:rsid w:val="004E1623"/>
    <w:rsid w:val="004E51E6"/>
    <w:rsid w:val="004F17C2"/>
    <w:rsid w:val="004F518F"/>
    <w:rsid w:val="004F7662"/>
    <w:rsid w:val="004F79E2"/>
    <w:rsid w:val="00502388"/>
    <w:rsid w:val="00507B0C"/>
    <w:rsid w:val="0051451C"/>
    <w:rsid w:val="00515FA9"/>
    <w:rsid w:val="005169BE"/>
    <w:rsid w:val="005218D9"/>
    <w:rsid w:val="00523904"/>
    <w:rsid w:val="00530650"/>
    <w:rsid w:val="00530700"/>
    <w:rsid w:val="00533365"/>
    <w:rsid w:val="00533746"/>
    <w:rsid w:val="00534650"/>
    <w:rsid w:val="00536A7D"/>
    <w:rsid w:val="00537947"/>
    <w:rsid w:val="00541367"/>
    <w:rsid w:val="00541B6D"/>
    <w:rsid w:val="00545015"/>
    <w:rsid w:val="005469C9"/>
    <w:rsid w:val="00557F30"/>
    <w:rsid w:val="00560D06"/>
    <w:rsid w:val="0056109B"/>
    <w:rsid w:val="005617C0"/>
    <w:rsid w:val="00563866"/>
    <w:rsid w:val="0056409C"/>
    <w:rsid w:val="00566F71"/>
    <w:rsid w:val="00567358"/>
    <w:rsid w:val="00573C77"/>
    <w:rsid w:val="005749AA"/>
    <w:rsid w:val="005749D6"/>
    <w:rsid w:val="00576B37"/>
    <w:rsid w:val="00583EBF"/>
    <w:rsid w:val="00590880"/>
    <w:rsid w:val="005930BD"/>
    <w:rsid w:val="0059439E"/>
    <w:rsid w:val="0059530E"/>
    <w:rsid w:val="00596BB7"/>
    <w:rsid w:val="00596C5A"/>
    <w:rsid w:val="005974FF"/>
    <w:rsid w:val="00597D4D"/>
    <w:rsid w:val="005A1B87"/>
    <w:rsid w:val="005A42B8"/>
    <w:rsid w:val="005A6968"/>
    <w:rsid w:val="005A7109"/>
    <w:rsid w:val="005B049A"/>
    <w:rsid w:val="005B308F"/>
    <w:rsid w:val="005B3D92"/>
    <w:rsid w:val="005B3F54"/>
    <w:rsid w:val="005B4337"/>
    <w:rsid w:val="005B4C09"/>
    <w:rsid w:val="005B4CEB"/>
    <w:rsid w:val="005B4ED0"/>
    <w:rsid w:val="005B6D37"/>
    <w:rsid w:val="005C5295"/>
    <w:rsid w:val="005C5F40"/>
    <w:rsid w:val="005C788B"/>
    <w:rsid w:val="005C7C47"/>
    <w:rsid w:val="005D4F73"/>
    <w:rsid w:val="005D60D5"/>
    <w:rsid w:val="005E1DC0"/>
    <w:rsid w:val="005E1FCE"/>
    <w:rsid w:val="005E560E"/>
    <w:rsid w:val="005E5C0C"/>
    <w:rsid w:val="005E5C3E"/>
    <w:rsid w:val="005E684C"/>
    <w:rsid w:val="005F14FD"/>
    <w:rsid w:val="005F1E3A"/>
    <w:rsid w:val="005F1FB6"/>
    <w:rsid w:val="005F53BC"/>
    <w:rsid w:val="005F7568"/>
    <w:rsid w:val="00600B9C"/>
    <w:rsid w:val="00601E45"/>
    <w:rsid w:val="00602EFC"/>
    <w:rsid w:val="006038E3"/>
    <w:rsid w:val="00612205"/>
    <w:rsid w:val="0061324F"/>
    <w:rsid w:val="00613CB5"/>
    <w:rsid w:val="00614E33"/>
    <w:rsid w:val="00615DBC"/>
    <w:rsid w:val="006166C4"/>
    <w:rsid w:val="006171F5"/>
    <w:rsid w:val="00621DBF"/>
    <w:rsid w:val="0062272A"/>
    <w:rsid w:val="006261A0"/>
    <w:rsid w:val="006266E6"/>
    <w:rsid w:val="00636A3C"/>
    <w:rsid w:val="006373A3"/>
    <w:rsid w:val="00647698"/>
    <w:rsid w:val="006510C7"/>
    <w:rsid w:val="00651A9B"/>
    <w:rsid w:val="00652B88"/>
    <w:rsid w:val="00655A7A"/>
    <w:rsid w:val="0065665F"/>
    <w:rsid w:val="0065688E"/>
    <w:rsid w:val="006570B2"/>
    <w:rsid w:val="00657B36"/>
    <w:rsid w:val="0066199A"/>
    <w:rsid w:val="00662919"/>
    <w:rsid w:val="0066440B"/>
    <w:rsid w:val="00670F65"/>
    <w:rsid w:val="00673684"/>
    <w:rsid w:val="00677279"/>
    <w:rsid w:val="006776CF"/>
    <w:rsid w:val="00681E73"/>
    <w:rsid w:val="00681FEF"/>
    <w:rsid w:val="006821B0"/>
    <w:rsid w:val="00682E7D"/>
    <w:rsid w:val="0068375E"/>
    <w:rsid w:val="00684DCC"/>
    <w:rsid w:val="00687618"/>
    <w:rsid w:val="006907E0"/>
    <w:rsid w:val="00691B95"/>
    <w:rsid w:val="006970E4"/>
    <w:rsid w:val="006A1E98"/>
    <w:rsid w:val="006A315F"/>
    <w:rsid w:val="006A31C2"/>
    <w:rsid w:val="006A7383"/>
    <w:rsid w:val="006B41E9"/>
    <w:rsid w:val="006B5529"/>
    <w:rsid w:val="006B6340"/>
    <w:rsid w:val="006B785B"/>
    <w:rsid w:val="006C161F"/>
    <w:rsid w:val="006C3616"/>
    <w:rsid w:val="006C54A7"/>
    <w:rsid w:val="006C587F"/>
    <w:rsid w:val="006C7D46"/>
    <w:rsid w:val="006D07C6"/>
    <w:rsid w:val="006D4C1E"/>
    <w:rsid w:val="006D72D3"/>
    <w:rsid w:val="006E0122"/>
    <w:rsid w:val="006E3F9D"/>
    <w:rsid w:val="006E48B6"/>
    <w:rsid w:val="006E4BC2"/>
    <w:rsid w:val="006E5A36"/>
    <w:rsid w:val="006E7346"/>
    <w:rsid w:val="006F3CB0"/>
    <w:rsid w:val="006F7D01"/>
    <w:rsid w:val="0070190C"/>
    <w:rsid w:val="00702301"/>
    <w:rsid w:val="007053DE"/>
    <w:rsid w:val="0070665C"/>
    <w:rsid w:val="007120F2"/>
    <w:rsid w:val="007125F8"/>
    <w:rsid w:val="00712CF9"/>
    <w:rsid w:val="007144AF"/>
    <w:rsid w:val="00714838"/>
    <w:rsid w:val="0072435B"/>
    <w:rsid w:val="007344F5"/>
    <w:rsid w:val="00740E27"/>
    <w:rsid w:val="007436B2"/>
    <w:rsid w:val="0074412A"/>
    <w:rsid w:val="007469B9"/>
    <w:rsid w:val="00747491"/>
    <w:rsid w:val="007505C1"/>
    <w:rsid w:val="00753523"/>
    <w:rsid w:val="00757583"/>
    <w:rsid w:val="00757EDC"/>
    <w:rsid w:val="00760B14"/>
    <w:rsid w:val="00761C95"/>
    <w:rsid w:val="00762520"/>
    <w:rsid w:val="007652E2"/>
    <w:rsid w:val="00770AF9"/>
    <w:rsid w:val="00771E20"/>
    <w:rsid w:val="00772A34"/>
    <w:rsid w:val="00776E18"/>
    <w:rsid w:val="007779DC"/>
    <w:rsid w:val="0078143E"/>
    <w:rsid w:val="007834A7"/>
    <w:rsid w:val="00783C47"/>
    <w:rsid w:val="007850B4"/>
    <w:rsid w:val="00795BF6"/>
    <w:rsid w:val="007A1C50"/>
    <w:rsid w:val="007A20D4"/>
    <w:rsid w:val="007A3466"/>
    <w:rsid w:val="007A3706"/>
    <w:rsid w:val="007A69BC"/>
    <w:rsid w:val="007B112C"/>
    <w:rsid w:val="007B3E71"/>
    <w:rsid w:val="007B54C6"/>
    <w:rsid w:val="007B7130"/>
    <w:rsid w:val="007B7FDF"/>
    <w:rsid w:val="007C0AE1"/>
    <w:rsid w:val="007C19A5"/>
    <w:rsid w:val="007C2103"/>
    <w:rsid w:val="007D0AD9"/>
    <w:rsid w:val="007D2238"/>
    <w:rsid w:val="007D5D32"/>
    <w:rsid w:val="007D6363"/>
    <w:rsid w:val="007D6DA5"/>
    <w:rsid w:val="007E0386"/>
    <w:rsid w:val="007E123B"/>
    <w:rsid w:val="007E2721"/>
    <w:rsid w:val="007E6D1F"/>
    <w:rsid w:val="007F0B0B"/>
    <w:rsid w:val="007F416E"/>
    <w:rsid w:val="007F77BB"/>
    <w:rsid w:val="00801AEB"/>
    <w:rsid w:val="0080366E"/>
    <w:rsid w:val="008107F9"/>
    <w:rsid w:val="008121B4"/>
    <w:rsid w:val="008159AB"/>
    <w:rsid w:val="008225E5"/>
    <w:rsid w:val="00824379"/>
    <w:rsid w:val="00827016"/>
    <w:rsid w:val="00840797"/>
    <w:rsid w:val="00843A83"/>
    <w:rsid w:val="0084797B"/>
    <w:rsid w:val="00851401"/>
    <w:rsid w:val="00855738"/>
    <w:rsid w:val="00855B17"/>
    <w:rsid w:val="00857EE4"/>
    <w:rsid w:val="0086031D"/>
    <w:rsid w:val="00860F46"/>
    <w:rsid w:val="008613F7"/>
    <w:rsid w:val="00871597"/>
    <w:rsid w:val="00874ADA"/>
    <w:rsid w:val="008768F8"/>
    <w:rsid w:val="0087726C"/>
    <w:rsid w:val="00882981"/>
    <w:rsid w:val="008841F0"/>
    <w:rsid w:val="00884DC5"/>
    <w:rsid w:val="00886510"/>
    <w:rsid w:val="00886745"/>
    <w:rsid w:val="00886BF8"/>
    <w:rsid w:val="008921B8"/>
    <w:rsid w:val="00892FD0"/>
    <w:rsid w:val="008A200C"/>
    <w:rsid w:val="008A78FC"/>
    <w:rsid w:val="008B0D1B"/>
    <w:rsid w:val="008B2641"/>
    <w:rsid w:val="008B3DA2"/>
    <w:rsid w:val="008B46D2"/>
    <w:rsid w:val="008B503B"/>
    <w:rsid w:val="008B520F"/>
    <w:rsid w:val="008C01CE"/>
    <w:rsid w:val="008C0645"/>
    <w:rsid w:val="008C0751"/>
    <w:rsid w:val="008C3206"/>
    <w:rsid w:val="008D2611"/>
    <w:rsid w:val="008D47DF"/>
    <w:rsid w:val="008D4AB4"/>
    <w:rsid w:val="008D4DCA"/>
    <w:rsid w:val="008E1941"/>
    <w:rsid w:val="008E2AD9"/>
    <w:rsid w:val="008F242C"/>
    <w:rsid w:val="008F6637"/>
    <w:rsid w:val="008F67D4"/>
    <w:rsid w:val="008F72AF"/>
    <w:rsid w:val="00900901"/>
    <w:rsid w:val="00900C2D"/>
    <w:rsid w:val="00902003"/>
    <w:rsid w:val="00903114"/>
    <w:rsid w:val="0090397F"/>
    <w:rsid w:val="0090425C"/>
    <w:rsid w:val="00905800"/>
    <w:rsid w:val="00905C06"/>
    <w:rsid w:val="00906BB8"/>
    <w:rsid w:val="009079D3"/>
    <w:rsid w:val="009147CE"/>
    <w:rsid w:val="009159FA"/>
    <w:rsid w:val="00915CD6"/>
    <w:rsid w:val="009163D4"/>
    <w:rsid w:val="009176A8"/>
    <w:rsid w:val="00920945"/>
    <w:rsid w:val="0092242A"/>
    <w:rsid w:val="00925A0D"/>
    <w:rsid w:val="00925D70"/>
    <w:rsid w:val="00926C33"/>
    <w:rsid w:val="00931671"/>
    <w:rsid w:val="00932194"/>
    <w:rsid w:val="0093607F"/>
    <w:rsid w:val="0094626C"/>
    <w:rsid w:val="009469FA"/>
    <w:rsid w:val="00950478"/>
    <w:rsid w:val="009531A7"/>
    <w:rsid w:val="00954CE2"/>
    <w:rsid w:val="0095752D"/>
    <w:rsid w:val="00966BBC"/>
    <w:rsid w:val="00972155"/>
    <w:rsid w:val="00985423"/>
    <w:rsid w:val="0098591E"/>
    <w:rsid w:val="00986E01"/>
    <w:rsid w:val="00992261"/>
    <w:rsid w:val="009948BC"/>
    <w:rsid w:val="00994F6B"/>
    <w:rsid w:val="00994FA8"/>
    <w:rsid w:val="00996DDB"/>
    <w:rsid w:val="00997C6E"/>
    <w:rsid w:val="009A37A9"/>
    <w:rsid w:val="009B07DD"/>
    <w:rsid w:val="009B284C"/>
    <w:rsid w:val="009B32DA"/>
    <w:rsid w:val="009B4644"/>
    <w:rsid w:val="009C04F6"/>
    <w:rsid w:val="009C371A"/>
    <w:rsid w:val="009C7B2F"/>
    <w:rsid w:val="009D472C"/>
    <w:rsid w:val="009D52A8"/>
    <w:rsid w:val="009D578B"/>
    <w:rsid w:val="009D5D40"/>
    <w:rsid w:val="009D656D"/>
    <w:rsid w:val="009D784B"/>
    <w:rsid w:val="009E4E0A"/>
    <w:rsid w:val="009E65B5"/>
    <w:rsid w:val="009E6CFD"/>
    <w:rsid w:val="009E7996"/>
    <w:rsid w:val="009F01D1"/>
    <w:rsid w:val="009F1905"/>
    <w:rsid w:val="009F2F1E"/>
    <w:rsid w:val="009F39C1"/>
    <w:rsid w:val="00A00272"/>
    <w:rsid w:val="00A01D9B"/>
    <w:rsid w:val="00A03506"/>
    <w:rsid w:val="00A03D1A"/>
    <w:rsid w:val="00A1259E"/>
    <w:rsid w:val="00A13A7C"/>
    <w:rsid w:val="00A16E2E"/>
    <w:rsid w:val="00A250A9"/>
    <w:rsid w:val="00A314FC"/>
    <w:rsid w:val="00A349E9"/>
    <w:rsid w:val="00A37FE8"/>
    <w:rsid w:val="00A41511"/>
    <w:rsid w:val="00A420AF"/>
    <w:rsid w:val="00A437E6"/>
    <w:rsid w:val="00A43BEC"/>
    <w:rsid w:val="00A43EA3"/>
    <w:rsid w:val="00A44180"/>
    <w:rsid w:val="00A44F9D"/>
    <w:rsid w:val="00A45681"/>
    <w:rsid w:val="00A47976"/>
    <w:rsid w:val="00A541AD"/>
    <w:rsid w:val="00A563AF"/>
    <w:rsid w:val="00A608DF"/>
    <w:rsid w:val="00A62D19"/>
    <w:rsid w:val="00A6338C"/>
    <w:rsid w:val="00A701B3"/>
    <w:rsid w:val="00A70C36"/>
    <w:rsid w:val="00A74967"/>
    <w:rsid w:val="00A77807"/>
    <w:rsid w:val="00A80E6F"/>
    <w:rsid w:val="00A833B2"/>
    <w:rsid w:val="00A8547F"/>
    <w:rsid w:val="00A85EB6"/>
    <w:rsid w:val="00A87423"/>
    <w:rsid w:val="00A90E85"/>
    <w:rsid w:val="00A91F56"/>
    <w:rsid w:val="00A922E7"/>
    <w:rsid w:val="00A92421"/>
    <w:rsid w:val="00A94593"/>
    <w:rsid w:val="00A956E8"/>
    <w:rsid w:val="00A97650"/>
    <w:rsid w:val="00AA09BD"/>
    <w:rsid w:val="00AA1CB9"/>
    <w:rsid w:val="00AA45E1"/>
    <w:rsid w:val="00AA46FA"/>
    <w:rsid w:val="00AA6CFF"/>
    <w:rsid w:val="00AB575C"/>
    <w:rsid w:val="00AB5E4F"/>
    <w:rsid w:val="00AB681E"/>
    <w:rsid w:val="00AB76B6"/>
    <w:rsid w:val="00AC008F"/>
    <w:rsid w:val="00AC0B8D"/>
    <w:rsid w:val="00AC43D6"/>
    <w:rsid w:val="00AC4444"/>
    <w:rsid w:val="00AD0456"/>
    <w:rsid w:val="00AD071E"/>
    <w:rsid w:val="00AE186E"/>
    <w:rsid w:val="00AE2303"/>
    <w:rsid w:val="00AE24F6"/>
    <w:rsid w:val="00AE2AC3"/>
    <w:rsid w:val="00AE3799"/>
    <w:rsid w:val="00AE4669"/>
    <w:rsid w:val="00AE48FF"/>
    <w:rsid w:val="00AF3848"/>
    <w:rsid w:val="00B039E1"/>
    <w:rsid w:val="00B04B80"/>
    <w:rsid w:val="00B130D3"/>
    <w:rsid w:val="00B15484"/>
    <w:rsid w:val="00B17434"/>
    <w:rsid w:val="00B202AF"/>
    <w:rsid w:val="00B21F69"/>
    <w:rsid w:val="00B25754"/>
    <w:rsid w:val="00B300E6"/>
    <w:rsid w:val="00B32742"/>
    <w:rsid w:val="00B344DD"/>
    <w:rsid w:val="00B35D56"/>
    <w:rsid w:val="00B43D32"/>
    <w:rsid w:val="00B46C89"/>
    <w:rsid w:val="00B53FDE"/>
    <w:rsid w:val="00B600B7"/>
    <w:rsid w:val="00B64E8D"/>
    <w:rsid w:val="00B6561C"/>
    <w:rsid w:val="00B75940"/>
    <w:rsid w:val="00B76324"/>
    <w:rsid w:val="00B7667E"/>
    <w:rsid w:val="00B76D16"/>
    <w:rsid w:val="00B80100"/>
    <w:rsid w:val="00B80154"/>
    <w:rsid w:val="00B81EF5"/>
    <w:rsid w:val="00B82D93"/>
    <w:rsid w:val="00B83440"/>
    <w:rsid w:val="00B851A9"/>
    <w:rsid w:val="00B853DE"/>
    <w:rsid w:val="00B951F5"/>
    <w:rsid w:val="00BA1F96"/>
    <w:rsid w:val="00BA7E71"/>
    <w:rsid w:val="00BB0DC2"/>
    <w:rsid w:val="00BB1679"/>
    <w:rsid w:val="00BB5094"/>
    <w:rsid w:val="00BC3605"/>
    <w:rsid w:val="00BC6341"/>
    <w:rsid w:val="00BC696B"/>
    <w:rsid w:val="00BD1C46"/>
    <w:rsid w:val="00BD2332"/>
    <w:rsid w:val="00BD39CE"/>
    <w:rsid w:val="00BD7ED5"/>
    <w:rsid w:val="00BE08EF"/>
    <w:rsid w:val="00BE1E48"/>
    <w:rsid w:val="00BE3171"/>
    <w:rsid w:val="00BE52B9"/>
    <w:rsid w:val="00BF139E"/>
    <w:rsid w:val="00BF34B9"/>
    <w:rsid w:val="00C0201B"/>
    <w:rsid w:val="00C025E4"/>
    <w:rsid w:val="00C0467E"/>
    <w:rsid w:val="00C103F1"/>
    <w:rsid w:val="00C12102"/>
    <w:rsid w:val="00C12773"/>
    <w:rsid w:val="00C15207"/>
    <w:rsid w:val="00C175EE"/>
    <w:rsid w:val="00C211E2"/>
    <w:rsid w:val="00C310EE"/>
    <w:rsid w:val="00C321A3"/>
    <w:rsid w:val="00C3400B"/>
    <w:rsid w:val="00C3485B"/>
    <w:rsid w:val="00C35E7A"/>
    <w:rsid w:val="00C40B7F"/>
    <w:rsid w:val="00C42B6F"/>
    <w:rsid w:val="00C42BFF"/>
    <w:rsid w:val="00C546C3"/>
    <w:rsid w:val="00C560BF"/>
    <w:rsid w:val="00C65958"/>
    <w:rsid w:val="00C66432"/>
    <w:rsid w:val="00C67D7D"/>
    <w:rsid w:val="00C740A9"/>
    <w:rsid w:val="00C80BDA"/>
    <w:rsid w:val="00C811EF"/>
    <w:rsid w:val="00C812D3"/>
    <w:rsid w:val="00C821E0"/>
    <w:rsid w:val="00C82BF6"/>
    <w:rsid w:val="00C87738"/>
    <w:rsid w:val="00C916E0"/>
    <w:rsid w:val="00C92357"/>
    <w:rsid w:val="00C92D51"/>
    <w:rsid w:val="00C9529F"/>
    <w:rsid w:val="00CA505C"/>
    <w:rsid w:val="00CA5A6B"/>
    <w:rsid w:val="00CB16B2"/>
    <w:rsid w:val="00CB2BA0"/>
    <w:rsid w:val="00CB603C"/>
    <w:rsid w:val="00CB7161"/>
    <w:rsid w:val="00CC06A0"/>
    <w:rsid w:val="00CC1AA8"/>
    <w:rsid w:val="00CD082C"/>
    <w:rsid w:val="00CD3350"/>
    <w:rsid w:val="00CD6EB8"/>
    <w:rsid w:val="00CD710A"/>
    <w:rsid w:val="00CD715C"/>
    <w:rsid w:val="00CD721A"/>
    <w:rsid w:val="00CE0BF3"/>
    <w:rsid w:val="00CE0FCB"/>
    <w:rsid w:val="00CE2E2C"/>
    <w:rsid w:val="00CE4172"/>
    <w:rsid w:val="00CE44EC"/>
    <w:rsid w:val="00CE51C6"/>
    <w:rsid w:val="00CE6B96"/>
    <w:rsid w:val="00CE7343"/>
    <w:rsid w:val="00CE7399"/>
    <w:rsid w:val="00CF1700"/>
    <w:rsid w:val="00CF53DA"/>
    <w:rsid w:val="00D029BC"/>
    <w:rsid w:val="00D02B17"/>
    <w:rsid w:val="00D02D19"/>
    <w:rsid w:val="00D03335"/>
    <w:rsid w:val="00D110B4"/>
    <w:rsid w:val="00D1419B"/>
    <w:rsid w:val="00D15C3A"/>
    <w:rsid w:val="00D25F2E"/>
    <w:rsid w:val="00D30F6C"/>
    <w:rsid w:val="00D34933"/>
    <w:rsid w:val="00D35AA9"/>
    <w:rsid w:val="00D37E17"/>
    <w:rsid w:val="00D414CE"/>
    <w:rsid w:val="00D41F8B"/>
    <w:rsid w:val="00D44F00"/>
    <w:rsid w:val="00D505E3"/>
    <w:rsid w:val="00D51EB7"/>
    <w:rsid w:val="00D53E02"/>
    <w:rsid w:val="00D541E2"/>
    <w:rsid w:val="00D55B05"/>
    <w:rsid w:val="00D647D9"/>
    <w:rsid w:val="00D67D55"/>
    <w:rsid w:val="00D71802"/>
    <w:rsid w:val="00D718C1"/>
    <w:rsid w:val="00D7239A"/>
    <w:rsid w:val="00D74757"/>
    <w:rsid w:val="00D74CCD"/>
    <w:rsid w:val="00D756AF"/>
    <w:rsid w:val="00D77B6D"/>
    <w:rsid w:val="00D81135"/>
    <w:rsid w:val="00D83E65"/>
    <w:rsid w:val="00D939ED"/>
    <w:rsid w:val="00D93D36"/>
    <w:rsid w:val="00D9592E"/>
    <w:rsid w:val="00DA452D"/>
    <w:rsid w:val="00DA6789"/>
    <w:rsid w:val="00DB0154"/>
    <w:rsid w:val="00DB09BF"/>
    <w:rsid w:val="00DB0F5A"/>
    <w:rsid w:val="00DB3CE8"/>
    <w:rsid w:val="00DB4D3A"/>
    <w:rsid w:val="00DC638D"/>
    <w:rsid w:val="00DC6B7C"/>
    <w:rsid w:val="00DD0B9A"/>
    <w:rsid w:val="00DD3FAD"/>
    <w:rsid w:val="00DD7A0A"/>
    <w:rsid w:val="00DD7F9A"/>
    <w:rsid w:val="00DE411E"/>
    <w:rsid w:val="00DE4A8F"/>
    <w:rsid w:val="00DE717F"/>
    <w:rsid w:val="00DF7DDA"/>
    <w:rsid w:val="00E0153E"/>
    <w:rsid w:val="00E02806"/>
    <w:rsid w:val="00E0503A"/>
    <w:rsid w:val="00E052DD"/>
    <w:rsid w:val="00E14678"/>
    <w:rsid w:val="00E157D0"/>
    <w:rsid w:val="00E169E4"/>
    <w:rsid w:val="00E174B3"/>
    <w:rsid w:val="00E260BA"/>
    <w:rsid w:val="00E2634B"/>
    <w:rsid w:val="00E2698D"/>
    <w:rsid w:val="00E26B84"/>
    <w:rsid w:val="00E26F4D"/>
    <w:rsid w:val="00E356DF"/>
    <w:rsid w:val="00E36192"/>
    <w:rsid w:val="00E362D7"/>
    <w:rsid w:val="00E36638"/>
    <w:rsid w:val="00E500DD"/>
    <w:rsid w:val="00E501CF"/>
    <w:rsid w:val="00E50AB4"/>
    <w:rsid w:val="00E50FD2"/>
    <w:rsid w:val="00E52A98"/>
    <w:rsid w:val="00E552F3"/>
    <w:rsid w:val="00E55C03"/>
    <w:rsid w:val="00E56E45"/>
    <w:rsid w:val="00E626E9"/>
    <w:rsid w:val="00E74D0A"/>
    <w:rsid w:val="00E761A4"/>
    <w:rsid w:val="00E766E3"/>
    <w:rsid w:val="00E802FE"/>
    <w:rsid w:val="00E81CCE"/>
    <w:rsid w:val="00E84DD3"/>
    <w:rsid w:val="00E85800"/>
    <w:rsid w:val="00E87D0D"/>
    <w:rsid w:val="00E945DA"/>
    <w:rsid w:val="00E96963"/>
    <w:rsid w:val="00E96FA2"/>
    <w:rsid w:val="00EA135B"/>
    <w:rsid w:val="00EA1537"/>
    <w:rsid w:val="00EA6CCE"/>
    <w:rsid w:val="00EB01C1"/>
    <w:rsid w:val="00EB3363"/>
    <w:rsid w:val="00EB36F1"/>
    <w:rsid w:val="00EB55C6"/>
    <w:rsid w:val="00EB6CEC"/>
    <w:rsid w:val="00EB76EA"/>
    <w:rsid w:val="00EB77A1"/>
    <w:rsid w:val="00ED2FB9"/>
    <w:rsid w:val="00ED3786"/>
    <w:rsid w:val="00EE27C0"/>
    <w:rsid w:val="00EE5939"/>
    <w:rsid w:val="00EE61D8"/>
    <w:rsid w:val="00EE63C9"/>
    <w:rsid w:val="00EE6A95"/>
    <w:rsid w:val="00EE6DFD"/>
    <w:rsid w:val="00EF1C44"/>
    <w:rsid w:val="00EF2C06"/>
    <w:rsid w:val="00EF421A"/>
    <w:rsid w:val="00EF55D6"/>
    <w:rsid w:val="00EF6F94"/>
    <w:rsid w:val="00F017F4"/>
    <w:rsid w:val="00F028DC"/>
    <w:rsid w:val="00F02AE4"/>
    <w:rsid w:val="00F0303E"/>
    <w:rsid w:val="00F05BE4"/>
    <w:rsid w:val="00F05E39"/>
    <w:rsid w:val="00F0612C"/>
    <w:rsid w:val="00F062FC"/>
    <w:rsid w:val="00F06F11"/>
    <w:rsid w:val="00F14249"/>
    <w:rsid w:val="00F162AF"/>
    <w:rsid w:val="00F16584"/>
    <w:rsid w:val="00F171D6"/>
    <w:rsid w:val="00F22292"/>
    <w:rsid w:val="00F278F8"/>
    <w:rsid w:val="00F30B4F"/>
    <w:rsid w:val="00F3418D"/>
    <w:rsid w:val="00F37B79"/>
    <w:rsid w:val="00F4301E"/>
    <w:rsid w:val="00F444F3"/>
    <w:rsid w:val="00F447A7"/>
    <w:rsid w:val="00F45170"/>
    <w:rsid w:val="00F46D87"/>
    <w:rsid w:val="00F511C1"/>
    <w:rsid w:val="00F52A9B"/>
    <w:rsid w:val="00F57B77"/>
    <w:rsid w:val="00F60764"/>
    <w:rsid w:val="00F6358A"/>
    <w:rsid w:val="00F655CC"/>
    <w:rsid w:val="00F66E40"/>
    <w:rsid w:val="00F679C7"/>
    <w:rsid w:val="00F713BE"/>
    <w:rsid w:val="00F7225D"/>
    <w:rsid w:val="00F7408B"/>
    <w:rsid w:val="00F74159"/>
    <w:rsid w:val="00F74D95"/>
    <w:rsid w:val="00F764A3"/>
    <w:rsid w:val="00F76CBC"/>
    <w:rsid w:val="00F77795"/>
    <w:rsid w:val="00F77E9D"/>
    <w:rsid w:val="00F8571C"/>
    <w:rsid w:val="00F871BA"/>
    <w:rsid w:val="00F92BBC"/>
    <w:rsid w:val="00F95EF4"/>
    <w:rsid w:val="00F96639"/>
    <w:rsid w:val="00FA0633"/>
    <w:rsid w:val="00FA14CE"/>
    <w:rsid w:val="00FA289F"/>
    <w:rsid w:val="00FB26EB"/>
    <w:rsid w:val="00FB3CEF"/>
    <w:rsid w:val="00FB5043"/>
    <w:rsid w:val="00FB513F"/>
    <w:rsid w:val="00FC0393"/>
    <w:rsid w:val="00FC040C"/>
    <w:rsid w:val="00FC3626"/>
    <w:rsid w:val="00FC4329"/>
    <w:rsid w:val="00FC5057"/>
    <w:rsid w:val="00FC55DF"/>
    <w:rsid w:val="00FD065F"/>
    <w:rsid w:val="00FD08E6"/>
    <w:rsid w:val="00FD7E98"/>
    <w:rsid w:val="00FE141C"/>
    <w:rsid w:val="00FE42DF"/>
    <w:rsid w:val="00FE718C"/>
    <w:rsid w:val="00FE7EFC"/>
    <w:rsid w:val="00FF1F4F"/>
    <w:rsid w:val="00FF252B"/>
    <w:rsid w:val="00FF29BF"/>
    <w:rsid w:val="00FF59F1"/>
    <w:rsid w:val="00FF5E42"/>
    <w:rsid w:val="00FF6CBF"/>
    <w:rsid w:val="00FF73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084F5E"/>
  <w15:chartTrackingRefBased/>
  <w15:docId w15:val="{20ECB5D9-07F4-C041-BB22-2B6F67F2E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F416E"/>
    <w:rPr>
      <w:rFonts w:ascii="Times New Roman" w:eastAsia="Times New Roman" w:hAnsi="Times New Roman" w:cs="Times New Roman"/>
    </w:rPr>
  </w:style>
  <w:style w:type="paragraph" w:styleId="Heading1">
    <w:name w:val="heading 1"/>
    <w:basedOn w:val="Normal"/>
    <w:next w:val="Normal"/>
    <w:link w:val="Heading1Char"/>
    <w:uiPriority w:val="9"/>
    <w:qFormat/>
    <w:rsid w:val="002E4F1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E4F14"/>
    <w:pPr>
      <w:keepNext/>
      <w:keepLines/>
      <w:spacing w:before="40"/>
      <w:ind w:left="72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2E4F14"/>
    <w:p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
    <w:unhideWhenUsed/>
    <w:qFormat/>
    <w:rsid w:val="002E4F14"/>
    <w:pPr>
      <w:keepNext/>
      <w:keepLines/>
      <w:spacing w:before="40"/>
      <w:ind w:left="216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E4F14"/>
    <w:pPr>
      <w:keepNext/>
      <w:keepLines/>
      <w:spacing w:before="40"/>
      <w:ind w:left="288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E4F14"/>
    <w:pPr>
      <w:keepNext/>
      <w:keepLines/>
      <w:spacing w:before="40"/>
      <w:ind w:left="360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E4F14"/>
    <w:pPr>
      <w:keepNext/>
      <w:keepLines/>
      <w:spacing w:before="40"/>
      <w:ind w:left="432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E4F14"/>
    <w:pPr>
      <w:keepNext/>
      <w:keepLines/>
      <w:spacing w:before="40"/>
      <w:ind w:left="50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E4F14"/>
    <w:pPr>
      <w:keepNext/>
      <w:keepLines/>
      <w:spacing w:before="40"/>
      <w:ind w:left="576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4F1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E4F1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E4F1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E4F1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E4F1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E4F1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E4F1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E4F1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E4F14"/>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2E4F14"/>
    <w:rPr>
      <w:color w:val="0000FF"/>
      <w:u w:val="single"/>
    </w:rPr>
  </w:style>
  <w:style w:type="paragraph" w:styleId="ListParagraph">
    <w:name w:val="List Paragraph"/>
    <w:basedOn w:val="Normal"/>
    <w:uiPriority w:val="34"/>
    <w:qFormat/>
    <w:rsid w:val="002E4F14"/>
    <w:pPr>
      <w:ind w:left="720"/>
      <w:contextualSpacing/>
    </w:pPr>
  </w:style>
  <w:style w:type="character" w:styleId="LineNumber">
    <w:name w:val="line number"/>
    <w:basedOn w:val="DefaultParagraphFont"/>
    <w:uiPriority w:val="99"/>
    <w:semiHidden/>
    <w:unhideWhenUsed/>
    <w:rsid w:val="002E4F14"/>
  </w:style>
  <w:style w:type="paragraph" w:styleId="Footer">
    <w:name w:val="footer"/>
    <w:basedOn w:val="Normal"/>
    <w:link w:val="FooterChar"/>
    <w:uiPriority w:val="99"/>
    <w:unhideWhenUsed/>
    <w:rsid w:val="002E4F14"/>
    <w:pPr>
      <w:tabs>
        <w:tab w:val="center" w:pos="4680"/>
        <w:tab w:val="right" w:pos="9360"/>
      </w:tabs>
    </w:pPr>
  </w:style>
  <w:style w:type="character" w:customStyle="1" w:styleId="FooterChar">
    <w:name w:val="Footer Char"/>
    <w:basedOn w:val="DefaultParagraphFont"/>
    <w:link w:val="Footer"/>
    <w:uiPriority w:val="99"/>
    <w:rsid w:val="002E4F14"/>
    <w:rPr>
      <w:rFonts w:ascii="Times New Roman" w:eastAsia="Times New Roman" w:hAnsi="Times New Roman" w:cs="Times New Roman"/>
    </w:rPr>
  </w:style>
  <w:style w:type="character" w:styleId="PageNumber">
    <w:name w:val="page number"/>
    <w:basedOn w:val="DefaultParagraphFont"/>
    <w:uiPriority w:val="99"/>
    <w:semiHidden/>
    <w:unhideWhenUsed/>
    <w:rsid w:val="002E4F14"/>
  </w:style>
  <w:style w:type="character" w:styleId="CommentReference">
    <w:name w:val="annotation reference"/>
    <w:basedOn w:val="DefaultParagraphFont"/>
    <w:uiPriority w:val="99"/>
    <w:semiHidden/>
    <w:unhideWhenUsed/>
    <w:rsid w:val="002E4F14"/>
    <w:rPr>
      <w:sz w:val="18"/>
      <w:szCs w:val="18"/>
    </w:rPr>
  </w:style>
  <w:style w:type="paragraph" w:styleId="CommentText">
    <w:name w:val="annotation text"/>
    <w:basedOn w:val="Normal"/>
    <w:link w:val="CommentTextChar"/>
    <w:uiPriority w:val="99"/>
    <w:unhideWhenUsed/>
    <w:rsid w:val="002E4F14"/>
    <w:pPr>
      <w:spacing w:after="160" w:line="480" w:lineRule="auto"/>
    </w:pPr>
  </w:style>
  <w:style w:type="character" w:customStyle="1" w:styleId="CommentTextChar">
    <w:name w:val="Comment Text Char"/>
    <w:basedOn w:val="DefaultParagraphFont"/>
    <w:link w:val="CommentText"/>
    <w:uiPriority w:val="99"/>
    <w:rsid w:val="002E4F14"/>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2E4F14"/>
    <w:rPr>
      <w:sz w:val="18"/>
      <w:szCs w:val="18"/>
    </w:rPr>
  </w:style>
  <w:style w:type="character" w:customStyle="1" w:styleId="BalloonTextChar">
    <w:name w:val="Balloon Text Char"/>
    <w:basedOn w:val="DefaultParagraphFont"/>
    <w:link w:val="BalloonText"/>
    <w:uiPriority w:val="99"/>
    <w:semiHidden/>
    <w:rsid w:val="002E4F14"/>
    <w:rPr>
      <w:rFonts w:ascii="Times New Roman" w:eastAsia="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2E4F14"/>
    <w:pPr>
      <w:spacing w:after="0" w:line="240" w:lineRule="auto"/>
    </w:pPr>
    <w:rPr>
      <w:b/>
      <w:bCs/>
      <w:sz w:val="20"/>
      <w:szCs w:val="20"/>
    </w:rPr>
  </w:style>
  <w:style w:type="character" w:customStyle="1" w:styleId="CommentSubjectChar">
    <w:name w:val="Comment Subject Char"/>
    <w:basedOn w:val="CommentTextChar"/>
    <w:link w:val="CommentSubject"/>
    <w:uiPriority w:val="99"/>
    <w:semiHidden/>
    <w:rsid w:val="002E4F14"/>
    <w:rPr>
      <w:rFonts w:ascii="Times New Roman" w:eastAsia="Times New Roman" w:hAnsi="Times New Roman" w:cs="Times New Roman"/>
      <w:b/>
      <w:bCs/>
      <w:sz w:val="20"/>
      <w:szCs w:val="20"/>
    </w:rPr>
  </w:style>
  <w:style w:type="paragraph" w:customStyle="1" w:styleId="Normal1">
    <w:name w:val="Normal1"/>
    <w:link w:val="Normal1Char"/>
    <w:rsid w:val="002E4F14"/>
    <w:pPr>
      <w:widowControl w:val="0"/>
      <w:spacing w:after="160" w:line="480" w:lineRule="auto"/>
    </w:pPr>
    <w:rPr>
      <w:rFonts w:ascii="Times New Roman" w:eastAsia="Times New Roman" w:hAnsi="Times New Roman" w:cs="Times New Roman"/>
      <w:color w:val="000000"/>
    </w:rPr>
  </w:style>
  <w:style w:type="paragraph" w:customStyle="1" w:styleId="EndNoteBibliographyTitle">
    <w:name w:val="EndNote Bibliography Title"/>
    <w:basedOn w:val="Normal"/>
    <w:link w:val="EndNoteBibliographyTitleChar"/>
    <w:rsid w:val="002E4F14"/>
    <w:pPr>
      <w:jc w:val="center"/>
    </w:pPr>
    <w:rPr>
      <w:rFonts w:ascii="Arial" w:eastAsiaTheme="minorHAnsi" w:hAnsi="Arial" w:cs="Arial"/>
    </w:rPr>
  </w:style>
  <w:style w:type="character" w:customStyle="1" w:styleId="EndNoteBibliographyTitleChar">
    <w:name w:val="EndNote Bibliography Title Char"/>
    <w:basedOn w:val="DefaultParagraphFont"/>
    <w:link w:val="EndNoteBibliographyTitle"/>
    <w:rsid w:val="002E4F14"/>
    <w:rPr>
      <w:rFonts w:ascii="Arial" w:hAnsi="Arial" w:cs="Arial"/>
    </w:rPr>
  </w:style>
  <w:style w:type="paragraph" w:customStyle="1" w:styleId="EndNoteBibliography">
    <w:name w:val="EndNote Bibliography"/>
    <w:basedOn w:val="Normal"/>
    <w:link w:val="EndNoteBibliographyChar"/>
    <w:rsid w:val="002E4F14"/>
    <w:pPr>
      <w:spacing w:line="480" w:lineRule="auto"/>
    </w:pPr>
    <w:rPr>
      <w:rFonts w:ascii="Arial" w:eastAsiaTheme="minorHAnsi" w:hAnsi="Arial" w:cs="Arial"/>
    </w:rPr>
  </w:style>
  <w:style w:type="character" w:customStyle="1" w:styleId="EndNoteBibliographyChar">
    <w:name w:val="EndNote Bibliography Char"/>
    <w:basedOn w:val="DefaultParagraphFont"/>
    <w:link w:val="EndNoteBibliography"/>
    <w:rsid w:val="002E4F14"/>
    <w:rPr>
      <w:rFonts w:ascii="Arial" w:hAnsi="Arial" w:cs="Arial"/>
    </w:rPr>
  </w:style>
  <w:style w:type="character" w:customStyle="1" w:styleId="UnresolvedMention1">
    <w:name w:val="Unresolved Mention1"/>
    <w:basedOn w:val="DefaultParagraphFont"/>
    <w:uiPriority w:val="99"/>
    <w:semiHidden/>
    <w:unhideWhenUsed/>
    <w:rsid w:val="002E4F14"/>
    <w:rPr>
      <w:color w:val="605E5C"/>
      <w:shd w:val="clear" w:color="auto" w:fill="E1DFDD"/>
    </w:rPr>
  </w:style>
  <w:style w:type="paragraph" w:styleId="NormalWeb">
    <w:name w:val="Normal (Web)"/>
    <w:basedOn w:val="Normal"/>
    <w:uiPriority w:val="99"/>
    <w:unhideWhenUsed/>
    <w:rsid w:val="002E4F14"/>
    <w:pPr>
      <w:spacing w:before="100" w:beforeAutospacing="1" w:after="100" w:afterAutospacing="1"/>
    </w:pPr>
  </w:style>
  <w:style w:type="character" w:styleId="FollowedHyperlink">
    <w:name w:val="FollowedHyperlink"/>
    <w:basedOn w:val="DefaultParagraphFont"/>
    <w:uiPriority w:val="99"/>
    <w:semiHidden/>
    <w:unhideWhenUsed/>
    <w:rsid w:val="002E4F14"/>
    <w:rPr>
      <w:color w:val="954F72" w:themeColor="followedHyperlink"/>
      <w:u w:val="single"/>
    </w:rPr>
  </w:style>
  <w:style w:type="character" w:styleId="PlaceholderText">
    <w:name w:val="Placeholder Text"/>
    <w:basedOn w:val="DefaultParagraphFont"/>
    <w:uiPriority w:val="99"/>
    <w:semiHidden/>
    <w:rsid w:val="002E4F14"/>
    <w:rPr>
      <w:color w:val="808080"/>
    </w:rPr>
  </w:style>
  <w:style w:type="table" w:styleId="TableGrid">
    <w:name w:val="Table Grid"/>
    <w:basedOn w:val="TableNormal"/>
    <w:uiPriority w:val="59"/>
    <w:rsid w:val="002E4F14"/>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2E4F14"/>
    <w:rPr>
      <w:rFonts w:ascii="Times New Roman" w:eastAsia="Times New Roman" w:hAnsi="Times New Roman" w:cs="Times New Roman"/>
    </w:rPr>
  </w:style>
  <w:style w:type="character" w:customStyle="1" w:styleId="UnresolvedMention2">
    <w:name w:val="Unresolved Mention2"/>
    <w:basedOn w:val="DefaultParagraphFont"/>
    <w:uiPriority w:val="99"/>
    <w:semiHidden/>
    <w:unhideWhenUsed/>
    <w:rsid w:val="002E4F14"/>
    <w:rPr>
      <w:color w:val="605E5C"/>
      <w:shd w:val="clear" w:color="auto" w:fill="E1DFDD"/>
    </w:rPr>
  </w:style>
  <w:style w:type="character" w:customStyle="1" w:styleId="UnresolvedMention3">
    <w:name w:val="Unresolved Mention3"/>
    <w:basedOn w:val="DefaultParagraphFont"/>
    <w:uiPriority w:val="99"/>
    <w:rsid w:val="002E4F14"/>
    <w:rPr>
      <w:color w:val="605E5C"/>
      <w:shd w:val="clear" w:color="auto" w:fill="E1DFDD"/>
    </w:rPr>
  </w:style>
  <w:style w:type="character" w:customStyle="1" w:styleId="UnresolvedMention4">
    <w:name w:val="Unresolved Mention4"/>
    <w:basedOn w:val="DefaultParagraphFont"/>
    <w:uiPriority w:val="99"/>
    <w:rsid w:val="002E4F14"/>
    <w:rPr>
      <w:color w:val="605E5C"/>
      <w:shd w:val="clear" w:color="auto" w:fill="E1DFDD"/>
    </w:rPr>
  </w:style>
  <w:style w:type="paragraph" w:styleId="Header">
    <w:name w:val="header"/>
    <w:basedOn w:val="Normal"/>
    <w:link w:val="HeaderChar"/>
    <w:uiPriority w:val="99"/>
    <w:unhideWhenUsed/>
    <w:rsid w:val="002E4F14"/>
    <w:pPr>
      <w:tabs>
        <w:tab w:val="center" w:pos="4680"/>
        <w:tab w:val="right" w:pos="9360"/>
      </w:tabs>
    </w:pPr>
  </w:style>
  <w:style w:type="character" w:customStyle="1" w:styleId="HeaderChar">
    <w:name w:val="Header Char"/>
    <w:basedOn w:val="DefaultParagraphFont"/>
    <w:link w:val="Header"/>
    <w:uiPriority w:val="99"/>
    <w:rsid w:val="002E4F14"/>
    <w:rPr>
      <w:rFonts w:ascii="Times New Roman" w:eastAsia="Times New Roman" w:hAnsi="Times New Roman" w:cs="Times New Roman"/>
    </w:rPr>
  </w:style>
  <w:style w:type="character" w:customStyle="1" w:styleId="UnresolvedMention5">
    <w:name w:val="Unresolved Mention5"/>
    <w:basedOn w:val="DefaultParagraphFont"/>
    <w:uiPriority w:val="99"/>
    <w:unhideWhenUsed/>
    <w:rsid w:val="002E4F14"/>
    <w:rPr>
      <w:color w:val="605E5C"/>
      <w:shd w:val="clear" w:color="auto" w:fill="E1DFDD"/>
    </w:rPr>
  </w:style>
  <w:style w:type="paragraph" w:customStyle="1" w:styleId="last">
    <w:name w:val="last"/>
    <w:basedOn w:val="Normal"/>
    <w:rsid w:val="002E4F14"/>
    <w:pPr>
      <w:spacing w:before="100" w:beforeAutospacing="1" w:after="100" w:afterAutospacing="1"/>
    </w:pPr>
  </w:style>
  <w:style w:type="paragraph" w:styleId="Caption">
    <w:name w:val="caption"/>
    <w:basedOn w:val="Normal"/>
    <w:next w:val="Normal"/>
    <w:uiPriority w:val="35"/>
    <w:unhideWhenUsed/>
    <w:qFormat/>
    <w:rsid w:val="002E4F14"/>
    <w:pPr>
      <w:spacing w:after="200"/>
    </w:pPr>
    <w:rPr>
      <w:i/>
      <w:iCs/>
      <w:color w:val="44546A" w:themeColor="text2"/>
      <w:sz w:val="18"/>
      <w:szCs w:val="18"/>
    </w:rPr>
  </w:style>
  <w:style w:type="table" w:styleId="LightList-Accent1">
    <w:name w:val="Light List Accent 1"/>
    <w:basedOn w:val="TableNormal"/>
    <w:uiPriority w:val="61"/>
    <w:rsid w:val="002E4F14"/>
    <w:pPr>
      <w:widowControl w:val="0"/>
    </w:pPr>
    <w:rPr>
      <w:rFonts w:ascii="Times New Roman" w:eastAsia="Times New Roman" w:hAnsi="Times New Roman" w:cs="Times New Roman"/>
      <w:color w:val="000000"/>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paragraph" w:styleId="TableofFigures">
    <w:name w:val="table of figures"/>
    <w:basedOn w:val="Normal"/>
    <w:next w:val="Normal"/>
    <w:uiPriority w:val="99"/>
    <w:unhideWhenUsed/>
    <w:rsid w:val="002E4F14"/>
  </w:style>
  <w:style w:type="character" w:customStyle="1" w:styleId="UnresolvedMention6">
    <w:name w:val="Unresolved Mention6"/>
    <w:basedOn w:val="DefaultParagraphFont"/>
    <w:uiPriority w:val="99"/>
    <w:rsid w:val="002E4F14"/>
    <w:rPr>
      <w:color w:val="605E5C"/>
      <w:shd w:val="clear" w:color="auto" w:fill="E1DFDD"/>
    </w:rPr>
  </w:style>
  <w:style w:type="paragraph" w:styleId="NoSpacing">
    <w:name w:val="No Spacing"/>
    <w:link w:val="NoSpacingChar"/>
    <w:uiPriority w:val="1"/>
    <w:qFormat/>
    <w:rsid w:val="002E4F14"/>
    <w:rPr>
      <w:rFonts w:eastAsiaTheme="minorEastAsia"/>
      <w:sz w:val="22"/>
      <w:szCs w:val="22"/>
    </w:rPr>
  </w:style>
  <w:style w:type="character" w:customStyle="1" w:styleId="NoSpacingChar">
    <w:name w:val="No Spacing Char"/>
    <w:basedOn w:val="DefaultParagraphFont"/>
    <w:link w:val="NoSpacing"/>
    <w:uiPriority w:val="1"/>
    <w:rsid w:val="002E4F14"/>
    <w:rPr>
      <w:rFonts w:eastAsiaTheme="minorEastAsia"/>
      <w:sz w:val="22"/>
      <w:szCs w:val="22"/>
    </w:rPr>
  </w:style>
  <w:style w:type="character" w:customStyle="1" w:styleId="Normal1Char">
    <w:name w:val="Normal1 Char"/>
    <w:link w:val="Normal1"/>
    <w:rsid w:val="002E4F14"/>
    <w:rPr>
      <w:rFonts w:ascii="Times New Roman" w:eastAsia="Times New Roman" w:hAnsi="Times New Roman" w:cs="Times New Roman"/>
      <w:color w:val="000000"/>
    </w:rPr>
  </w:style>
  <w:style w:type="character" w:customStyle="1" w:styleId="italic">
    <w:name w:val="italic"/>
    <w:basedOn w:val="DefaultParagraphFont"/>
    <w:rsid w:val="009531A7"/>
  </w:style>
  <w:style w:type="character" w:styleId="Emphasis">
    <w:name w:val="Emphasis"/>
    <w:basedOn w:val="DefaultParagraphFont"/>
    <w:uiPriority w:val="20"/>
    <w:qFormat/>
    <w:rsid w:val="005A42B8"/>
    <w:rPr>
      <w:i/>
      <w:iCs/>
    </w:rPr>
  </w:style>
  <w:style w:type="character" w:customStyle="1" w:styleId="id">
    <w:name w:val="id"/>
    <w:basedOn w:val="DefaultParagraphFont"/>
    <w:rsid w:val="001601F9"/>
  </w:style>
  <w:style w:type="paragraph" w:styleId="HTMLPreformatted">
    <w:name w:val="HTML Preformatted"/>
    <w:basedOn w:val="Normal"/>
    <w:link w:val="HTMLPreformattedChar"/>
    <w:uiPriority w:val="99"/>
    <w:semiHidden/>
    <w:unhideWhenUsed/>
    <w:rsid w:val="00996D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96DDB"/>
    <w:rPr>
      <w:rFonts w:ascii="Courier New" w:eastAsia="Times New Roman" w:hAnsi="Courier New" w:cs="Courier New"/>
      <w:sz w:val="20"/>
      <w:szCs w:val="20"/>
    </w:rPr>
  </w:style>
  <w:style w:type="paragraph" w:styleId="BodyText">
    <w:name w:val="Body Text"/>
    <w:basedOn w:val="Normal"/>
    <w:link w:val="BodyTextChar"/>
    <w:uiPriority w:val="99"/>
    <w:semiHidden/>
    <w:unhideWhenUsed/>
    <w:rsid w:val="00E14678"/>
    <w:pPr>
      <w:spacing w:after="120"/>
    </w:pPr>
  </w:style>
  <w:style w:type="character" w:customStyle="1" w:styleId="BodyTextChar">
    <w:name w:val="Body Text Char"/>
    <w:basedOn w:val="DefaultParagraphFont"/>
    <w:link w:val="BodyText"/>
    <w:uiPriority w:val="99"/>
    <w:semiHidden/>
    <w:rsid w:val="00E14678"/>
    <w:rPr>
      <w:rFonts w:ascii="Times New Roman" w:eastAsia="Times New Roman" w:hAnsi="Times New Roman" w:cs="Times New Roman"/>
    </w:rPr>
  </w:style>
  <w:style w:type="character" w:customStyle="1" w:styleId="markedcontent">
    <w:name w:val="markedcontent"/>
    <w:basedOn w:val="DefaultParagraphFont"/>
    <w:rsid w:val="00906BB8"/>
  </w:style>
  <w:style w:type="character" w:customStyle="1" w:styleId="highlight">
    <w:name w:val="highlight"/>
    <w:basedOn w:val="DefaultParagraphFont"/>
    <w:rsid w:val="007F416E"/>
  </w:style>
  <w:style w:type="character" w:customStyle="1" w:styleId="hlfld-contribauthor">
    <w:name w:val="hlfld-contribauthor"/>
    <w:basedOn w:val="DefaultParagraphFont"/>
    <w:rsid w:val="00843A83"/>
  </w:style>
  <w:style w:type="character" w:customStyle="1" w:styleId="nlmgiven-names">
    <w:name w:val="nlm_given-names"/>
    <w:basedOn w:val="DefaultParagraphFont"/>
    <w:rsid w:val="00843A83"/>
  </w:style>
  <w:style w:type="character" w:customStyle="1" w:styleId="nlmyear">
    <w:name w:val="nlm_year"/>
    <w:basedOn w:val="DefaultParagraphFont"/>
    <w:rsid w:val="00843A83"/>
  </w:style>
  <w:style w:type="character" w:customStyle="1" w:styleId="nlmpublisher-name">
    <w:name w:val="nlm_publisher-name"/>
    <w:basedOn w:val="DefaultParagraphFont"/>
    <w:rsid w:val="00843A83"/>
  </w:style>
  <w:style w:type="character" w:customStyle="1" w:styleId="nlmpublisher-loc">
    <w:name w:val="nlm_publisher-loc"/>
    <w:basedOn w:val="DefaultParagraphFont"/>
    <w:rsid w:val="00843A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8952146">
      <w:bodyDiv w:val="1"/>
      <w:marLeft w:val="0"/>
      <w:marRight w:val="0"/>
      <w:marTop w:val="0"/>
      <w:marBottom w:val="0"/>
      <w:divBdr>
        <w:top w:val="none" w:sz="0" w:space="0" w:color="auto"/>
        <w:left w:val="none" w:sz="0" w:space="0" w:color="auto"/>
        <w:bottom w:val="none" w:sz="0" w:space="0" w:color="auto"/>
        <w:right w:val="none" w:sz="0" w:space="0" w:color="auto"/>
      </w:divBdr>
    </w:div>
    <w:div w:id="306670650">
      <w:bodyDiv w:val="1"/>
      <w:marLeft w:val="0"/>
      <w:marRight w:val="0"/>
      <w:marTop w:val="0"/>
      <w:marBottom w:val="0"/>
      <w:divBdr>
        <w:top w:val="none" w:sz="0" w:space="0" w:color="auto"/>
        <w:left w:val="none" w:sz="0" w:space="0" w:color="auto"/>
        <w:bottom w:val="none" w:sz="0" w:space="0" w:color="auto"/>
        <w:right w:val="none" w:sz="0" w:space="0" w:color="auto"/>
      </w:divBdr>
    </w:div>
    <w:div w:id="337462031">
      <w:bodyDiv w:val="1"/>
      <w:marLeft w:val="0"/>
      <w:marRight w:val="0"/>
      <w:marTop w:val="0"/>
      <w:marBottom w:val="0"/>
      <w:divBdr>
        <w:top w:val="none" w:sz="0" w:space="0" w:color="auto"/>
        <w:left w:val="none" w:sz="0" w:space="0" w:color="auto"/>
        <w:bottom w:val="none" w:sz="0" w:space="0" w:color="auto"/>
        <w:right w:val="none" w:sz="0" w:space="0" w:color="auto"/>
      </w:divBdr>
    </w:div>
    <w:div w:id="490416527">
      <w:bodyDiv w:val="1"/>
      <w:marLeft w:val="0"/>
      <w:marRight w:val="0"/>
      <w:marTop w:val="0"/>
      <w:marBottom w:val="0"/>
      <w:divBdr>
        <w:top w:val="none" w:sz="0" w:space="0" w:color="auto"/>
        <w:left w:val="none" w:sz="0" w:space="0" w:color="auto"/>
        <w:bottom w:val="none" w:sz="0" w:space="0" w:color="auto"/>
        <w:right w:val="none" w:sz="0" w:space="0" w:color="auto"/>
      </w:divBdr>
    </w:div>
    <w:div w:id="523249676">
      <w:bodyDiv w:val="1"/>
      <w:marLeft w:val="0"/>
      <w:marRight w:val="0"/>
      <w:marTop w:val="0"/>
      <w:marBottom w:val="0"/>
      <w:divBdr>
        <w:top w:val="none" w:sz="0" w:space="0" w:color="auto"/>
        <w:left w:val="none" w:sz="0" w:space="0" w:color="auto"/>
        <w:bottom w:val="none" w:sz="0" w:space="0" w:color="auto"/>
        <w:right w:val="none" w:sz="0" w:space="0" w:color="auto"/>
      </w:divBdr>
    </w:div>
    <w:div w:id="569123863">
      <w:bodyDiv w:val="1"/>
      <w:marLeft w:val="0"/>
      <w:marRight w:val="0"/>
      <w:marTop w:val="0"/>
      <w:marBottom w:val="0"/>
      <w:divBdr>
        <w:top w:val="none" w:sz="0" w:space="0" w:color="auto"/>
        <w:left w:val="none" w:sz="0" w:space="0" w:color="auto"/>
        <w:bottom w:val="none" w:sz="0" w:space="0" w:color="auto"/>
        <w:right w:val="none" w:sz="0" w:space="0" w:color="auto"/>
      </w:divBdr>
    </w:div>
    <w:div w:id="650406774">
      <w:bodyDiv w:val="1"/>
      <w:marLeft w:val="0"/>
      <w:marRight w:val="0"/>
      <w:marTop w:val="0"/>
      <w:marBottom w:val="0"/>
      <w:divBdr>
        <w:top w:val="none" w:sz="0" w:space="0" w:color="auto"/>
        <w:left w:val="none" w:sz="0" w:space="0" w:color="auto"/>
        <w:bottom w:val="none" w:sz="0" w:space="0" w:color="auto"/>
        <w:right w:val="none" w:sz="0" w:space="0" w:color="auto"/>
      </w:divBdr>
    </w:div>
    <w:div w:id="741870067">
      <w:bodyDiv w:val="1"/>
      <w:marLeft w:val="0"/>
      <w:marRight w:val="0"/>
      <w:marTop w:val="0"/>
      <w:marBottom w:val="0"/>
      <w:divBdr>
        <w:top w:val="none" w:sz="0" w:space="0" w:color="auto"/>
        <w:left w:val="none" w:sz="0" w:space="0" w:color="auto"/>
        <w:bottom w:val="none" w:sz="0" w:space="0" w:color="auto"/>
        <w:right w:val="none" w:sz="0" w:space="0" w:color="auto"/>
      </w:divBdr>
    </w:div>
    <w:div w:id="818032389">
      <w:bodyDiv w:val="1"/>
      <w:marLeft w:val="0"/>
      <w:marRight w:val="0"/>
      <w:marTop w:val="0"/>
      <w:marBottom w:val="0"/>
      <w:divBdr>
        <w:top w:val="none" w:sz="0" w:space="0" w:color="auto"/>
        <w:left w:val="none" w:sz="0" w:space="0" w:color="auto"/>
        <w:bottom w:val="none" w:sz="0" w:space="0" w:color="auto"/>
        <w:right w:val="none" w:sz="0" w:space="0" w:color="auto"/>
      </w:divBdr>
    </w:div>
    <w:div w:id="855273120">
      <w:bodyDiv w:val="1"/>
      <w:marLeft w:val="0"/>
      <w:marRight w:val="0"/>
      <w:marTop w:val="0"/>
      <w:marBottom w:val="0"/>
      <w:divBdr>
        <w:top w:val="none" w:sz="0" w:space="0" w:color="auto"/>
        <w:left w:val="none" w:sz="0" w:space="0" w:color="auto"/>
        <w:bottom w:val="none" w:sz="0" w:space="0" w:color="auto"/>
        <w:right w:val="none" w:sz="0" w:space="0" w:color="auto"/>
      </w:divBdr>
    </w:div>
    <w:div w:id="1035737756">
      <w:bodyDiv w:val="1"/>
      <w:marLeft w:val="0"/>
      <w:marRight w:val="0"/>
      <w:marTop w:val="0"/>
      <w:marBottom w:val="0"/>
      <w:divBdr>
        <w:top w:val="none" w:sz="0" w:space="0" w:color="auto"/>
        <w:left w:val="none" w:sz="0" w:space="0" w:color="auto"/>
        <w:bottom w:val="none" w:sz="0" w:space="0" w:color="auto"/>
        <w:right w:val="none" w:sz="0" w:space="0" w:color="auto"/>
      </w:divBdr>
    </w:div>
    <w:div w:id="1055356716">
      <w:bodyDiv w:val="1"/>
      <w:marLeft w:val="0"/>
      <w:marRight w:val="0"/>
      <w:marTop w:val="0"/>
      <w:marBottom w:val="0"/>
      <w:divBdr>
        <w:top w:val="none" w:sz="0" w:space="0" w:color="auto"/>
        <w:left w:val="none" w:sz="0" w:space="0" w:color="auto"/>
        <w:bottom w:val="none" w:sz="0" w:space="0" w:color="auto"/>
        <w:right w:val="none" w:sz="0" w:space="0" w:color="auto"/>
      </w:divBdr>
    </w:div>
    <w:div w:id="1091395667">
      <w:bodyDiv w:val="1"/>
      <w:marLeft w:val="0"/>
      <w:marRight w:val="0"/>
      <w:marTop w:val="0"/>
      <w:marBottom w:val="0"/>
      <w:divBdr>
        <w:top w:val="none" w:sz="0" w:space="0" w:color="auto"/>
        <w:left w:val="none" w:sz="0" w:space="0" w:color="auto"/>
        <w:bottom w:val="none" w:sz="0" w:space="0" w:color="auto"/>
        <w:right w:val="none" w:sz="0" w:space="0" w:color="auto"/>
      </w:divBdr>
    </w:div>
    <w:div w:id="1187061067">
      <w:bodyDiv w:val="1"/>
      <w:marLeft w:val="0"/>
      <w:marRight w:val="0"/>
      <w:marTop w:val="0"/>
      <w:marBottom w:val="0"/>
      <w:divBdr>
        <w:top w:val="none" w:sz="0" w:space="0" w:color="auto"/>
        <w:left w:val="none" w:sz="0" w:space="0" w:color="auto"/>
        <w:bottom w:val="none" w:sz="0" w:space="0" w:color="auto"/>
        <w:right w:val="none" w:sz="0" w:space="0" w:color="auto"/>
      </w:divBdr>
    </w:div>
    <w:div w:id="1188986486">
      <w:bodyDiv w:val="1"/>
      <w:marLeft w:val="0"/>
      <w:marRight w:val="0"/>
      <w:marTop w:val="0"/>
      <w:marBottom w:val="0"/>
      <w:divBdr>
        <w:top w:val="none" w:sz="0" w:space="0" w:color="auto"/>
        <w:left w:val="none" w:sz="0" w:space="0" w:color="auto"/>
        <w:bottom w:val="none" w:sz="0" w:space="0" w:color="auto"/>
        <w:right w:val="none" w:sz="0" w:space="0" w:color="auto"/>
      </w:divBdr>
      <w:divsChild>
        <w:div w:id="259916165">
          <w:marLeft w:val="0"/>
          <w:marRight w:val="0"/>
          <w:marTop w:val="0"/>
          <w:marBottom w:val="0"/>
          <w:divBdr>
            <w:top w:val="none" w:sz="0" w:space="0" w:color="auto"/>
            <w:left w:val="none" w:sz="0" w:space="0" w:color="auto"/>
            <w:bottom w:val="none" w:sz="0" w:space="0" w:color="auto"/>
            <w:right w:val="none" w:sz="0" w:space="0" w:color="auto"/>
          </w:divBdr>
          <w:divsChild>
            <w:div w:id="997028335">
              <w:marLeft w:val="0"/>
              <w:marRight w:val="0"/>
              <w:marTop w:val="0"/>
              <w:marBottom w:val="0"/>
              <w:divBdr>
                <w:top w:val="none" w:sz="0" w:space="0" w:color="auto"/>
                <w:left w:val="none" w:sz="0" w:space="0" w:color="auto"/>
                <w:bottom w:val="none" w:sz="0" w:space="0" w:color="auto"/>
                <w:right w:val="none" w:sz="0" w:space="0" w:color="auto"/>
              </w:divBdr>
              <w:divsChild>
                <w:div w:id="170964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601085">
      <w:bodyDiv w:val="1"/>
      <w:marLeft w:val="0"/>
      <w:marRight w:val="0"/>
      <w:marTop w:val="0"/>
      <w:marBottom w:val="0"/>
      <w:divBdr>
        <w:top w:val="none" w:sz="0" w:space="0" w:color="auto"/>
        <w:left w:val="none" w:sz="0" w:space="0" w:color="auto"/>
        <w:bottom w:val="none" w:sz="0" w:space="0" w:color="auto"/>
        <w:right w:val="none" w:sz="0" w:space="0" w:color="auto"/>
      </w:divBdr>
    </w:div>
    <w:div w:id="1291473637">
      <w:bodyDiv w:val="1"/>
      <w:marLeft w:val="0"/>
      <w:marRight w:val="0"/>
      <w:marTop w:val="0"/>
      <w:marBottom w:val="0"/>
      <w:divBdr>
        <w:top w:val="none" w:sz="0" w:space="0" w:color="auto"/>
        <w:left w:val="none" w:sz="0" w:space="0" w:color="auto"/>
        <w:bottom w:val="none" w:sz="0" w:space="0" w:color="auto"/>
        <w:right w:val="none" w:sz="0" w:space="0" w:color="auto"/>
      </w:divBdr>
    </w:div>
    <w:div w:id="1397438069">
      <w:bodyDiv w:val="1"/>
      <w:marLeft w:val="0"/>
      <w:marRight w:val="0"/>
      <w:marTop w:val="0"/>
      <w:marBottom w:val="0"/>
      <w:divBdr>
        <w:top w:val="none" w:sz="0" w:space="0" w:color="auto"/>
        <w:left w:val="none" w:sz="0" w:space="0" w:color="auto"/>
        <w:bottom w:val="none" w:sz="0" w:space="0" w:color="auto"/>
        <w:right w:val="none" w:sz="0" w:space="0" w:color="auto"/>
      </w:divBdr>
    </w:div>
    <w:div w:id="1428694627">
      <w:bodyDiv w:val="1"/>
      <w:marLeft w:val="0"/>
      <w:marRight w:val="0"/>
      <w:marTop w:val="0"/>
      <w:marBottom w:val="0"/>
      <w:divBdr>
        <w:top w:val="none" w:sz="0" w:space="0" w:color="auto"/>
        <w:left w:val="none" w:sz="0" w:space="0" w:color="auto"/>
        <w:bottom w:val="none" w:sz="0" w:space="0" w:color="auto"/>
        <w:right w:val="none" w:sz="0" w:space="0" w:color="auto"/>
      </w:divBdr>
      <w:divsChild>
        <w:div w:id="1818567611">
          <w:marLeft w:val="0"/>
          <w:marRight w:val="0"/>
          <w:marTop w:val="0"/>
          <w:marBottom w:val="0"/>
          <w:divBdr>
            <w:top w:val="none" w:sz="0" w:space="0" w:color="auto"/>
            <w:left w:val="none" w:sz="0" w:space="0" w:color="auto"/>
            <w:bottom w:val="none" w:sz="0" w:space="0" w:color="auto"/>
            <w:right w:val="none" w:sz="0" w:space="0" w:color="auto"/>
          </w:divBdr>
          <w:divsChild>
            <w:div w:id="855657957">
              <w:marLeft w:val="0"/>
              <w:marRight w:val="0"/>
              <w:marTop w:val="0"/>
              <w:marBottom w:val="0"/>
              <w:divBdr>
                <w:top w:val="none" w:sz="0" w:space="0" w:color="auto"/>
                <w:left w:val="none" w:sz="0" w:space="0" w:color="auto"/>
                <w:bottom w:val="none" w:sz="0" w:space="0" w:color="auto"/>
                <w:right w:val="none" w:sz="0" w:space="0" w:color="auto"/>
              </w:divBdr>
              <w:divsChild>
                <w:div w:id="159535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983837">
      <w:bodyDiv w:val="1"/>
      <w:marLeft w:val="0"/>
      <w:marRight w:val="0"/>
      <w:marTop w:val="0"/>
      <w:marBottom w:val="0"/>
      <w:divBdr>
        <w:top w:val="none" w:sz="0" w:space="0" w:color="auto"/>
        <w:left w:val="none" w:sz="0" w:space="0" w:color="auto"/>
        <w:bottom w:val="none" w:sz="0" w:space="0" w:color="auto"/>
        <w:right w:val="none" w:sz="0" w:space="0" w:color="auto"/>
      </w:divBdr>
    </w:div>
    <w:div w:id="1637906932">
      <w:bodyDiv w:val="1"/>
      <w:marLeft w:val="0"/>
      <w:marRight w:val="0"/>
      <w:marTop w:val="0"/>
      <w:marBottom w:val="0"/>
      <w:divBdr>
        <w:top w:val="none" w:sz="0" w:space="0" w:color="auto"/>
        <w:left w:val="none" w:sz="0" w:space="0" w:color="auto"/>
        <w:bottom w:val="none" w:sz="0" w:space="0" w:color="auto"/>
        <w:right w:val="none" w:sz="0" w:space="0" w:color="auto"/>
      </w:divBdr>
    </w:div>
    <w:div w:id="1651865310">
      <w:bodyDiv w:val="1"/>
      <w:marLeft w:val="0"/>
      <w:marRight w:val="0"/>
      <w:marTop w:val="0"/>
      <w:marBottom w:val="0"/>
      <w:divBdr>
        <w:top w:val="none" w:sz="0" w:space="0" w:color="auto"/>
        <w:left w:val="none" w:sz="0" w:space="0" w:color="auto"/>
        <w:bottom w:val="none" w:sz="0" w:space="0" w:color="auto"/>
        <w:right w:val="none" w:sz="0" w:space="0" w:color="auto"/>
      </w:divBdr>
      <w:divsChild>
        <w:div w:id="419987271">
          <w:marLeft w:val="0"/>
          <w:marRight w:val="0"/>
          <w:marTop w:val="0"/>
          <w:marBottom w:val="0"/>
          <w:divBdr>
            <w:top w:val="none" w:sz="0" w:space="0" w:color="auto"/>
            <w:left w:val="none" w:sz="0" w:space="0" w:color="auto"/>
            <w:bottom w:val="none" w:sz="0" w:space="0" w:color="auto"/>
            <w:right w:val="none" w:sz="0" w:space="0" w:color="auto"/>
          </w:divBdr>
          <w:divsChild>
            <w:div w:id="1307978245">
              <w:marLeft w:val="0"/>
              <w:marRight w:val="0"/>
              <w:marTop w:val="0"/>
              <w:marBottom w:val="0"/>
              <w:divBdr>
                <w:top w:val="none" w:sz="0" w:space="0" w:color="auto"/>
                <w:left w:val="none" w:sz="0" w:space="0" w:color="auto"/>
                <w:bottom w:val="none" w:sz="0" w:space="0" w:color="auto"/>
                <w:right w:val="none" w:sz="0" w:space="0" w:color="auto"/>
              </w:divBdr>
              <w:divsChild>
                <w:div w:id="210306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226858">
      <w:bodyDiv w:val="1"/>
      <w:marLeft w:val="0"/>
      <w:marRight w:val="0"/>
      <w:marTop w:val="0"/>
      <w:marBottom w:val="0"/>
      <w:divBdr>
        <w:top w:val="none" w:sz="0" w:space="0" w:color="auto"/>
        <w:left w:val="none" w:sz="0" w:space="0" w:color="auto"/>
        <w:bottom w:val="none" w:sz="0" w:space="0" w:color="auto"/>
        <w:right w:val="none" w:sz="0" w:space="0" w:color="auto"/>
      </w:divBdr>
    </w:div>
    <w:div w:id="1755197873">
      <w:bodyDiv w:val="1"/>
      <w:marLeft w:val="0"/>
      <w:marRight w:val="0"/>
      <w:marTop w:val="0"/>
      <w:marBottom w:val="0"/>
      <w:divBdr>
        <w:top w:val="none" w:sz="0" w:space="0" w:color="auto"/>
        <w:left w:val="none" w:sz="0" w:space="0" w:color="auto"/>
        <w:bottom w:val="none" w:sz="0" w:space="0" w:color="auto"/>
        <w:right w:val="none" w:sz="0" w:space="0" w:color="auto"/>
      </w:divBdr>
    </w:div>
    <w:div w:id="1762949839">
      <w:bodyDiv w:val="1"/>
      <w:marLeft w:val="0"/>
      <w:marRight w:val="0"/>
      <w:marTop w:val="0"/>
      <w:marBottom w:val="0"/>
      <w:divBdr>
        <w:top w:val="none" w:sz="0" w:space="0" w:color="auto"/>
        <w:left w:val="none" w:sz="0" w:space="0" w:color="auto"/>
        <w:bottom w:val="none" w:sz="0" w:space="0" w:color="auto"/>
        <w:right w:val="none" w:sz="0" w:space="0" w:color="auto"/>
      </w:divBdr>
    </w:div>
    <w:div w:id="1831946275">
      <w:bodyDiv w:val="1"/>
      <w:marLeft w:val="0"/>
      <w:marRight w:val="0"/>
      <w:marTop w:val="0"/>
      <w:marBottom w:val="0"/>
      <w:divBdr>
        <w:top w:val="none" w:sz="0" w:space="0" w:color="auto"/>
        <w:left w:val="none" w:sz="0" w:space="0" w:color="auto"/>
        <w:bottom w:val="none" w:sz="0" w:space="0" w:color="auto"/>
        <w:right w:val="none" w:sz="0" w:space="0" w:color="auto"/>
      </w:divBdr>
    </w:div>
    <w:div w:id="1971551337">
      <w:bodyDiv w:val="1"/>
      <w:marLeft w:val="0"/>
      <w:marRight w:val="0"/>
      <w:marTop w:val="0"/>
      <w:marBottom w:val="0"/>
      <w:divBdr>
        <w:top w:val="none" w:sz="0" w:space="0" w:color="auto"/>
        <w:left w:val="none" w:sz="0" w:space="0" w:color="auto"/>
        <w:bottom w:val="none" w:sz="0" w:space="0" w:color="auto"/>
        <w:right w:val="none" w:sz="0" w:space="0" w:color="auto"/>
      </w:divBdr>
    </w:div>
    <w:div w:id="1990746218">
      <w:bodyDiv w:val="1"/>
      <w:marLeft w:val="0"/>
      <w:marRight w:val="0"/>
      <w:marTop w:val="0"/>
      <w:marBottom w:val="0"/>
      <w:divBdr>
        <w:top w:val="none" w:sz="0" w:space="0" w:color="auto"/>
        <w:left w:val="none" w:sz="0" w:space="0" w:color="auto"/>
        <w:bottom w:val="none" w:sz="0" w:space="0" w:color="auto"/>
        <w:right w:val="none" w:sz="0" w:space="0" w:color="auto"/>
      </w:divBdr>
      <w:divsChild>
        <w:div w:id="1879388944">
          <w:marLeft w:val="0"/>
          <w:marRight w:val="0"/>
          <w:marTop w:val="0"/>
          <w:marBottom w:val="0"/>
          <w:divBdr>
            <w:top w:val="none" w:sz="0" w:space="0" w:color="auto"/>
            <w:left w:val="none" w:sz="0" w:space="0" w:color="auto"/>
            <w:bottom w:val="none" w:sz="0" w:space="0" w:color="auto"/>
            <w:right w:val="none" w:sz="0" w:space="0" w:color="auto"/>
          </w:divBdr>
          <w:divsChild>
            <w:div w:id="582640319">
              <w:marLeft w:val="0"/>
              <w:marRight w:val="0"/>
              <w:marTop w:val="0"/>
              <w:marBottom w:val="0"/>
              <w:divBdr>
                <w:top w:val="none" w:sz="0" w:space="0" w:color="auto"/>
                <w:left w:val="none" w:sz="0" w:space="0" w:color="auto"/>
                <w:bottom w:val="none" w:sz="0" w:space="0" w:color="auto"/>
                <w:right w:val="none" w:sz="0" w:space="0" w:color="auto"/>
              </w:divBdr>
              <w:divsChild>
                <w:div w:id="136841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Type xmlns="http://schemas.microsoft.com/sharepoint/v3">Final BAO approved manuscript</DocumentType>
    <DocumentDescription xmlns="http://schemas.microsoft.com/sharepoint/v3">BAO Review and Final approval</DocumentDescription>
  </documentManagement>
</p:properties>
</file>

<file path=customXml/item2.xml><?xml version="1.0" encoding="utf-8"?>
<ct:contentTypeSchema xmlns:ct="http://schemas.microsoft.com/office/2006/metadata/contentType" xmlns:ma="http://schemas.microsoft.com/office/2006/metadata/properties/metaAttributes" ct:_="" ma:_="" ma:contentTypeName="IPDocumentContentType" ma:contentTypeID="0x0101006BD571182E2C4DE7854527CFFCE1B0FE009F7A1B89D464874E824B68A3083A448A" ma:contentTypeVersion="1" ma:contentTypeDescription="Information Product Document Content Type" ma:contentTypeScope="" ma:versionID="ca7f68bad49ce2cf1358a6ddb930e6c1">
  <xsd:schema xmlns:xsd="http://www.w3.org/2001/XMLSchema" xmlns:xs="http://www.w3.org/2001/XMLSchema" xmlns:p="http://schemas.microsoft.com/office/2006/metadata/properties" xmlns:ns1="http://schemas.microsoft.com/sharepoint/v3" targetNamespace="http://schemas.microsoft.com/office/2006/metadata/properties" ma:root="true" ma:fieldsID="f3a9ba7d19b171ee53e1ab362c331adf" ns1:_="">
    <xsd:import namespace="http://schemas.microsoft.com/sharepoint/v3"/>
    <xsd:element name="properties">
      <xsd:complexType>
        <xsd:sequence>
          <xsd:element name="documentManagement">
            <xsd:complexType>
              <xsd:all>
                <xsd:element ref="ns1:DocumentType" minOccurs="0"/>
                <xsd:element ref="ns1:Document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DocumentType" ma:index="8" nillable="true" ma:displayName="Document Type" ma:default="" ma:format="Dropdown" ma:internalName="DocumentType">
      <xsd:simpleType>
        <xsd:restriction base="dms:Choice">
          <xsd:enumeration value="[Select]"/>
          <xsd:enumeration value="Author's original manuscript"/>
          <xsd:enumeration value="SPN edited manuscript"/>
          <xsd:enumeration value="Peer review"/>
          <xsd:enumeration value="Peer review reconciliation"/>
          <xsd:enumeration value="Final manuscript for Bureau approval"/>
          <xsd:enumeration value="Final BAO approved manuscript"/>
          <xsd:enumeration value="IPPA"/>
          <xsd:enumeration value="Accepted Manuscript (only .docx file)"/>
          <xsd:enumeration value="Other"/>
        </xsd:restriction>
      </xsd:simpleType>
    </xsd:element>
    <xsd:element name="DocumentDescription" ma:index="9" nillable="true" ma:displayName="Description" ma:internalName="DocumentDescription">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A10E72-0BD6-41CD-9110-10C18A858F0E}">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A0EDFEE8-E426-4220-AF0C-561ED96267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86CD4BA-4D9D-4875-9685-F74C5FD858C1}">
  <ds:schemaRefs>
    <ds:schemaRef ds:uri="http://schemas.microsoft.com/sharepoint/v3/contenttype/forms"/>
  </ds:schemaRefs>
</ds:datastoreItem>
</file>

<file path=customXml/itemProps4.xml><?xml version="1.0" encoding="utf-8"?>
<ds:datastoreItem xmlns:ds="http://schemas.openxmlformats.org/officeDocument/2006/customXml" ds:itemID="{7D0ED268-A808-425E-8387-B1B12A8D77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44</Pages>
  <Words>10316</Words>
  <Characters>58802</Characters>
  <Application>Microsoft Office Word</Application>
  <DocSecurity>0</DocSecurity>
  <Lines>490</Lines>
  <Paragraphs>137</Paragraphs>
  <ScaleCrop>false</ScaleCrop>
  <HeadingPairs>
    <vt:vector size="2" baseType="variant">
      <vt:variant>
        <vt:lpstr>Title</vt:lpstr>
      </vt:variant>
      <vt:variant>
        <vt:i4>1</vt:i4>
      </vt:variant>
    </vt:vector>
  </HeadingPairs>
  <TitlesOfParts>
    <vt:vector size="1" baseType="lpstr">
      <vt:lpstr>BAO Review and Final approval</vt:lpstr>
    </vt:vector>
  </TitlesOfParts>
  <Company/>
  <LinksUpToDate>false</LinksUpToDate>
  <CharactersWithSpaces>68981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BAO Review and Final approval</dc:title>
  <dc:subject/>
  <dc:creator>Benjamin Meyer</dc:creator>
  <cp:keywords/>
  <dc:description/>
  <cp:lastModifiedBy>ben</cp:lastModifiedBy>
  <cp:revision>5</cp:revision>
  <cp:lastPrinted>2020-08-28T22:46:00Z</cp:lastPrinted>
  <dcterms:created xsi:type="dcterms:W3CDTF">2022-10-19T05:28:00Z</dcterms:created>
  <dcterms:modified xsi:type="dcterms:W3CDTF">2022-10-19T05:39:00Z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http://csl.mendeley.com/styles/1809811/canadian-journal-of-fisheries-and-aquatic-sciences-2</vt:lpwstr>
  </property>
  <property fmtid="{D5CDD505-2E9C-101B-9397-08002B2CF9AE}" pid="9" name="Mendeley Recent Style Name 3_1">
    <vt:lpwstr>Canadian Journal of Fisheries and Aquatic Sciences - Marie Speare</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http://www.zotero.org/styles/transactions-of-the-american-fisheries-society</vt:lpwstr>
  </property>
  <property fmtid="{D5CDD505-2E9C-101B-9397-08002B2CF9AE}" pid="21" name="Mendeley Recent Style Name 9_1">
    <vt:lpwstr>Transactions of the American Fisheries Society</vt:lpwstr>
  </property>
  <property fmtid="{D5CDD505-2E9C-101B-9397-08002B2CF9AE}" pid="22" name="Mendeley Document_1">
    <vt:lpwstr>True</vt:lpwstr>
  </property>
  <property fmtid="{D5CDD505-2E9C-101B-9397-08002B2CF9AE}" pid="23" name="Mendeley Unique User Id_1">
    <vt:lpwstr>5f18f3a1-ed9c-3fec-9ec9-cb7d3985fbc5</vt:lpwstr>
  </property>
  <property fmtid="{D5CDD505-2E9C-101B-9397-08002B2CF9AE}" pid="24" name="Mendeley Citation Style_1">
    <vt:lpwstr>http://www.zotero.org/styles/transactions-of-the-american-fisheries-society</vt:lpwstr>
  </property>
  <property fmtid="{D5CDD505-2E9C-101B-9397-08002B2CF9AE}" pid="25" name="ContentTypeId">
    <vt:lpwstr>0x0101006BD571182E2C4DE7854527CFFCE1B0FE009F7A1B89D464874E824B68A3083A448A</vt:lpwstr>
  </property>
</Properties>
</file>